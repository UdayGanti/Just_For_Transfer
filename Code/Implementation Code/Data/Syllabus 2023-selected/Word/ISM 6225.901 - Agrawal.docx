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0"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80"/>
        <w:gridCol w:w="738"/>
        <w:gridCol w:w="5382"/>
      </w:tblGrid>
      <w:tr w:rsidR="002D2AE6" w14:paraId="763E8673" w14:textId="77777777" w:rsidTr="00143A5E">
        <w:trPr>
          <w:trHeight w:val="990"/>
        </w:trPr>
        <w:tc>
          <w:tcPr>
            <w:tcW w:w="4680" w:type="dxa"/>
            <w:tcBorders>
              <w:top w:val="nil"/>
              <w:left w:val="nil"/>
              <w:bottom w:val="single" w:sz="4" w:space="0" w:color="auto"/>
              <w:right w:val="nil"/>
            </w:tcBorders>
            <w:vAlign w:val="center"/>
            <w:hideMark/>
          </w:tcPr>
          <w:p w14:paraId="7B331AC5" w14:textId="77777777" w:rsidR="002D2AE6" w:rsidRDefault="002D2AE6" w:rsidP="00543487">
            <w:pPr>
              <w:rPr>
                <w:rFonts w:eastAsiaTheme="minorEastAsia"/>
                <w:noProof/>
              </w:rPr>
            </w:pPr>
            <w:r>
              <w:rPr>
                <w:rFonts w:eastAsiaTheme="minorEastAsia"/>
                <w:noProof/>
              </w:rPr>
              <w:drawing>
                <wp:anchor distT="0" distB="0" distL="114300" distR="114300" simplePos="0" relativeHeight="251660288" behindDoc="0" locked="0" layoutInCell="1" allowOverlap="1" wp14:anchorId="600774D0" wp14:editId="19194308">
                  <wp:simplePos x="0" y="0"/>
                  <wp:positionH relativeFrom="column">
                    <wp:posOffset>-2650490</wp:posOffset>
                  </wp:positionH>
                  <wp:positionV relativeFrom="paragraph">
                    <wp:posOffset>5080</wp:posOffset>
                  </wp:positionV>
                  <wp:extent cx="2552700" cy="531495"/>
                  <wp:effectExtent l="0" t="0" r="0" b="1905"/>
                  <wp:wrapTight wrapText="bothSides">
                    <wp:wrapPolygon edited="0">
                      <wp:start x="0" y="0"/>
                      <wp:lineTo x="0" y="20903"/>
                      <wp:lineTo x="21439" y="20903"/>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F-Muma-College-of-Business-New-greengold-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700" cy="531495"/>
                          </a:xfrm>
                          <a:prstGeom prst="rect">
                            <a:avLst/>
                          </a:prstGeom>
                        </pic:spPr>
                      </pic:pic>
                    </a:graphicData>
                  </a:graphic>
                  <wp14:sizeRelH relativeFrom="margin">
                    <wp14:pctWidth>0</wp14:pctWidth>
                  </wp14:sizeRelH>
                  <wp14:sizeRelV relativeFrom="margin">
                    <wp14:pctHeight>0</wp14:pctHeight>
                  </wp14:sizeRelV>
                </wp:anchor>
              </w:drawing>
            </w:r>
          </w:p>
        </w:tc>
        <w:tc>
          <w:tcPr>
            <w:tcW w:w="738" w:type="dxa"/>
            <w:tcBorders>
              <w:top w:val="nil"/>
              <w:left w:val="nil"/>
              <w:bottom w:val="single" w:sz="4" w:space="0" w:color="auto"/>
              <w:right w:val="nil"/>
            </w:tcBorders>
            <w:vAlign w:val="center"/>
          </w:tcPr>
          <w:p w14:paraId="7296F9F0" w14:textId="77777777" w:rsidR="002D2AE6" w:rsidRDefault="002D2AE6" w:rsidP="00543487">
            <w:pPr>
              <w:rPr>
                <w:rFonts w:eastAsiaTheme="minorEastAsia"/>
                <w:noProof/>
              </w:rPr>
            </w:pPr>
          </w:p>
        </w:tc>
        <w:tc>
          <w:tcPr>
            <w:tcW w:w="5382" w:type="dxa"/>
            <w:tcBorders>
              <w:top w:val="nil"/>
              <w:left w:val="nil"/>
              <w:bottom w:val="single" w:sz="4" w:space="0" w:color="auto"/>
              <w:right w:val="nil"/>
            </w:tcBorders>
            <w:vAlign w:val="center"/>
            <w:hideMark/>
          </w:tcPr>
          <w:p w14:paraId="24FF6E7D" w14:textId="77777777" w:rsidR="002D2AE6" w:rsidRPr="001112EF" w:rsidRDefault="00AD4E4A" w:rsidP="00543487">
            <w:pPr>
              <w:pStyle w:val="Title"/>
              <w:rPr>
                <w:noProof/>
              </w:rPr>
            </w:pPr>
            <w:r>
              <w:rPr>
                <w:rFonts w:ascii="Cambria" w:eastAsia="Cambria" w:hAnsi="Cambria" w:cs="Cambria"/>
                <w:bCs w:val="0"/>
                <w:caps w:val="0"/>
                <w:color w:val="000000"/>
                <w:kern w:val="0"/>
                <w:szCs w:val="22"/>
              </w:rPr>
              <w:t>ISM 6225</w:t>
            </w:r>
            <w:r w:rsidR="00C46499">
              <w:rPr>
                <w:rFonts w:ascii="Cambria" w:eastAsia="Cambria" w:hAnsi="Cambria" w:cs="Cambria"/>
                <w:bCs w:val="0"/>
                <w:caps w:val="0"/>
                <w:color w:val="000000"/>
                <w:kern w:val="0"/>
                <w:szCs w:val="22"/>
              </w:rPr>
              <w:t xml:space="preserve"> </w:t>
            </w:r>
            <w:r w:rsidR="00C01DE7">
              <w:rPr>
                <w:rFonts w:ascii="Cambria" w:eastAsia="Cambria" w:hAnsi="Cambria" w:cs="Cambria"/>
                <w:bCs w:val="0"/>
                <w:caps w:val="0"/>
                <w:color w:val="000000"/>
                <w:kern w:val="0"/>
                <w:szCs w:val="22"/>
              </w:rPr>
              <w:t>D</w:t>
            </w:r>
            <w:r w:rsidR="007A29F5">
              <w:rPr>
                <w:rFonts w:ascii="Cambria" w:eastAsia="Cambria" w:hAnsi="Cambria" w:cs="Cambria"/>
                <w:bCs w:val="0"/>
                <w:caps w:val="0"/>
                <w:color w:val="000000"/>
                <w:kern w:val="0"/>
                <w:szCs w:val="22"/>
              </w:rPr>
              <w:t>istributed Information S</w:t>
            </w:r>
            <w:r w:rsidR="00C01DE7">
              <w:rPr>
                <w:rFonts w:ascii="Cambria" w:eastAsia="Cambria" w:hAnsi="Cambria" w:cs="Cambria"/>
                <w:bCs w:val="0"/>
                <w:caps w:val="0"/>
                <w:color w:val="000000"/>
                <w:kern w:val="0"/>
                <w:szCs w:val="22"/>
              </w:rPr>
              <w:t>ystems</w:t>
            </w:r>
          </w:p>
        </w:tc>
      </w:tr>
    </w:tbl>
    <w:p w14:paraId="57B8F033" w14:textId="77777777" w:rsidR="006275E0" w:rsidRPr="00AD4E4A" w:rsidRDefault="00B2341A" w:rsidP="00796C23">
      <w:pPr>
        <w:pStyle w:val="Title"/>
      </w:pPr>
      <w:r>
        <w:rPr>
          <w:rFonts w:eastAsia="Cambria"/>
        </w:rPr>
        <w:t>SYLLABUS</w:t>
      </w:r>
    </w:p>
    <w:p w14:paraId="6CE3A945" w14:textId="77777777" w:rsidR="006275E0" w:rsidRPr="00AD4E4A" w:rsidRDefault="00191ED8">
      <w:pPr>
        <w:ind w:left="10"/>
        <w:rPr>
          <w:color w:val="auto"/>
        </w:rPr>
      </w:pPr>
      <w:r w:rsidRPr="00AD4E4A">
        <w:rPr>
          <w:b/>
          <w:color w:val="auto"/>
        </w:rPr>
        <w:t>Office</w:t>
      </w:r>
      <w:r w:rsidRPr="00AD4E4A">
        <w:rPr>
          <w:b/>
          <w:color w:val="auto"/>
        </w:rPr>
        <w:tab/>
        <w:t>Hours</w:t>
      </w:r>
      <w:r w:rsidR="000E7A70">
        <w:rPr>
          <w:color w:val="auto"/>
        </w:rPr>
        <w:tab/>
        <w:t xml:space="preserve">: </w:t>
      </w:r>
      <w:r w:rsidR="002A4466" w:rsidRPr="00AD4E4A">
        <w:rPr>
          <w:color w:val="auto"/>
        </w:rPr>
        <w:t>Hour before class and by appointment</w:t>
      </w:r>
      <w:r w:rsidR="0041663B" w:rsidRPr="00AD4E4A">
        <w:rPr>
          <w:color w:val="auto"/>
        </w:rPr>
        <w:t xml:space="preserve"> </w:t>
      </w:r>
    </w:p>
    <w:p w14:paraId="74E1A69D" w14:textId="77777777" w:rsidR="006275E0" w:rsidRDefault="00191ED8">
      <w:pPr>
        <w:ind w:left="10"/>
        <w:rPr>
          <w:color w:val="auto"/>
        </w:rPr>
      </w:pPr>
      <w:r w:rsidRPr="00AD4E4A">
        <w:rPr>
          <w:b/>
          <w:color w:val="auto"/>
        </w:rPr>
        <w:t>Pre-requisites</w:t>
      </w:r>
      <w:r w:rsidR="000E7A70">
        <w:rPr>
          <w:color w:val="auto"/>
        </w:rPr>
        <w:tab/>
        <w:t>: One course in OOP &amp; i</w:t>
      </w:r>
      <w:r w:rsidR="004913ED">
        <w:rPr>
          <w:color w:val="auto"/>
        </w:rPr>
        <w:t xml:space="preserve">nterest in </w:t>
      </w:r>
      <w:r w:rsidR="000E7A70">
        <w:rPr>
          <w:color w:val="auto"/>
        </w:rPr>
        <w:t>developing distributed applications</w:t>
      </w:r>
    </w:p>
    <w:p w14:paraId="0FC1BA44" w14:textId="446E63E0" w:rsidR="002F115C" w:rsidRPr="002166E7" w:rsidRDefault="002F115C" w:rsidP="002F115C">
      <w:pPr>
        <w:ind w:left="10"/>
        <w:rPr>
          <w:color w:val="auto"/>
        </w:rPr>
      </w:pPr>
      <w:r>
        <w:rPr>
          <w:b/>
          <w:color w:val="auto"/>
        </w:rPr>
        <w:t>Teaching asst</w:t>
      </w:r>
      <w:r>
        <w:rPr>
          <w:color w:val="auto"/>
        </w:rPr>
        <w:tab/>
        <w:t>: Details on Canvas</w:t>
      </w:r>
    </w:p>
    <w:p w14:paraId="16138578" w14:textId="6A7483B4" w:rsidR="004913ED" w:rsidRPr="00AD4E4A" w:rsidRDefault="004913ED" w:rsidP="002847CE">
      <w:pPr>
        <w:ind w:left="1440" w:hanging="1440"/>
        <w:rPr>
          <w:color w:val="auto"/>
        </w:rPr>
      </w:pPr>
      <w:r>
        <w:rPr>
          <w:b/>
          <w:color w:val="auto"/>
        </w:rPr>
        <w:t>Resources</w:t>
      </w:r>
      <w:r>
        <w:rPr>
          <w:b/>
          <w:color w:val="auto"/>
        </w:rPr>
        <w:tab/>
      </w:r>
      <w:r w:rsidRPr="004913ED">
        <w:rPr>
          <w:color w:val="auto"/>
        </w:rPr>
        <w:t>:</w:t>
      </w:r>
      <w:r w:rsidR="000E7A70">
        <w:rPr>
          <w:color w:val="auto"/>
        </w:rPr>
        <w:t xml:space="preserve"> </w:t>
      </w:r>
      <w:r>
        <w:rPr>
          <w:color w:val="auto"/>
        </w:rPr>
        <w:t xml:space="preserve">Visual Studio </w:t>
      </w:r>
      <w:r w:rsidR="002847CE">
        <w:rPr>
          <w:color w:val="auto"/>
        </w:rPr>
        <w:t>(Community edition recommended) w/ local database, running on a Windows machine. Users with a Mac should install the necessary software on a Windows VM. If needed, please seek an appointment with the TA in the first week of class to complete the required setup.</w:t>
      </w:r>
    </w:p>
    <w:p w14:paraId="05F3FA01" w14:textId="77777777" w:rsidR="002A4466" w:rsidRPr="00AD4E4A" w:rsidRDefault="00191ED8" w:rsidP="002A4466">
      <w:pPr>
        <w:ind w:left="10"/>
        <w:rPr>
          <w:rFonts w:eastAsiaTheme="minorHAnsi"/>
          <w:color w:val="auto"/>
        </w:rPr>
      </w:pPr>
      <w:r w:rsidRPr="00AD4E4A">
        <w:rPr>
          <w:b/>
          <w:color w:val="auto"/>
        </w:rPr>
        <w:t>Textbook</w:t>
      </w:r>
      <w:r w:rsidR="002A4466" w:rsidRPr="00AD4E4A">
        <w:rPr>
          <w:b/>
          <w:color w:val="auto"/>
        </w:rPr>
        <w:t>s</w:t>
      </w:r>
      <w:r w:rsidR="000E7A70">
        <w:rPr>
          <w:color w:val="auto"/>
        </w:rPr>
        <w:tab/>
        <w:t>:</w:t>
      </w:r>
      <w:r w:rsidR="007609C5">
        <w:rPr>
          <w:color w:val="auto"/>
        </w:rPr>
        <w:t xml:space="preserve"> (we will only use a few chapters from each book</w:t>
      </w:r>
      <w:r w:rsidR="00847C37">
        <w:rPr>
          <w:color w:val="auto"/>
        </w:rPr>
        <w:t>, but cover-to-cover walkthrough is recommended</w:t>
      </w:r>
      <w:r w:rsidR="007609C5">
        <w:rPr>
          <w:color w:val="auto"/>
        </w:rPr>
        <w:t>)</w:t>
      </w:r>
    </w:p>
    <w:p w14:paraId="7BCAAEAF" w14:textId="55E70810" w:rsidR="00682D02" w:rsidRPr="00AD4E4A" w:rsidRDefault="002379E7" w:rsidP="00682D02">
      <w:pPr>
        <w:pStyle w:val="ListParagraph"/>
        <w:numPr>
          <w:ilvl w:val="0"/>
          <w:numId w:val="10"/>
        </w:numPr>
        <w:spacing w:after="120" w:line="240" w:lineRule="auto"/>
        <w:contextualSpacing w:val="0"/>
        <w:jc w:val="left"/>
        <w:rPr>
          <w:color w:val="auto"/>
        </w:rPr>
      </w:pPr>
      <w:r>
        <w:rPr>
          <w:color w:val="auto"/>
        </w:rPr>
        <w:t xml:space="preserve">(AF) </w:t>
      </w:r>
      <w:r w:rsidR="00682D02" w:rsidRPr="00AD4E4A">
        <w:rPr>
          <w:color w:val="auto"/>
        </w:rPr>
        <w:t xml:space="preserve">Pro ASP.NET </w:t>
      </w:r>
      <w:r w:rsidR="00682D02">
        <w:rPr>
          <w:color w:val="auto"/>
        </w:rPr>
        <w:t xml:space="preserve">Core </w:t>
      </w:r>
      <w:r w:rsidR="002C06F8">
        <w:rPr>
          <w:color w:val="auto"/>
        </w:rPr>
        <w:t>6</w:t>
      </w:r>
      <w:r w:rsidR="00682D02" w:rsidRPr="00AD4E4A">
        <w:rPr>
          <w:color w:val="auto"/>
        </w:rPr>
        <w:t xml:space="preserve"> [electronic resource] / Adam Freeman, ISBN: </w:t>
      </w:r>
      <w:r w:rsidR="00682D02" w:rsidRPr="00837F08">
        <w:rPr>
          <w:color w:val="auto"/>
        </w:rPr>
        <w:t>978-1-4842-</w:t>
      </w:r>
      <w:r w:rsidR="002C06F8">
        <w:rPr>
          <w:color w:val="auto"/>
        </w:rPr>
        <w:t>7957</w:t>
      </w:r>
      <w:r w:rsidR="00682D02" w:rsidRPr="00837F08">
        <w:rPr>
          <w:color w:val="auto"/>
        </w:rPr>
        <w:t>-</w:t>
      </w:r>
      <w:r w:rsidR="002C06F8">
        <w:rPr>
          <w:color w:val="auto"/>
        </w:rPr>
        <w:t>1</w:t>
      </w:r>
      <w:r w:rsidR="00682D02" w:rsidRPr="00AD4E4A">
        <w:rPr>
          <w:color w:val="auto"/>
        </w:rPr>
        <w:t xml:space="preserve"> e-book available from the USF library</w:t>
      </w:r>
      <w:r w:rsidR="00682D02">
        <w:rPr>
          <w:color w:val="auto"/>
        </w:rPr>
        <w:t xml:space="preserve"> (</w:t>
      </w:r>
      <w:hyperlink r:id="rId9" w:history="1">
        <w:r w:rsidR="002C06F8" w:rsidRPr="00DF265F">
          <w:rPr>
            <w:rStyle w:val="Hyperlink"/>
          </w:rPr>
          <w:t>https://link.springer.com/book/10.1007/978-1-4842-7957-1</w:t>
        </w:r>
      </w:hyperlink>
      <w:r w:rsidR="00682D02">
        <w:rPr>
          <w:color w:val="auto"/>
        </w:rPr>
        <w:t>)</w:t>
      </w:r>
      <w:r w:rsidR="002C06F8">
        <w:rPr>
          <w:color w:val="auto"/>
        </w:rPr>
        <w:t xml:space="preserve"> </w:t>
      </w:r>
    </w:p>
    <w:p w14:paraId="299C63DD" w14:textId="28E758D8" w:rsidR="002A4466" w:rsidRDefault="002379E7" w:rsidP="00055F9E">
      <w:pPr>
        <w:pStyle w:val="ListParagraph"/>
        <w:numPr>
          <w:ilvl w:val="0"/>
          <w:numId w:val="10"/>
        </w:numPr>
        <w:spacing w:after="120" w:line="240" w:lineRule="auto"/>
        <w:contextualSpacing w:val="0"/>
        <w:jc w:val="left"/>
        <w:rPr>
          <w:color w:val="auto"/>
        </w:rPr>
      </w:pPr>
      <w:r>
        <w:rPr>
          <w:color w:val="auto"/>
        </w:rPr>
        <w:t xml:space="preserve">(JL) </w:t>
      </w:r>
      <w:r w:rsidR="002A4466" w:rsidRPr="00AD4E4A">
        <w:rPr>
          <w:color w:val="auto"/>
        </w:rPr>
        <w:t xml:space="preserve">Programming entity framework [electronic resource] : Code First / Julia </w:t>
      </w:r>
      <w:proofErr w:type="spellStart"/>
      <w:r w:rsidR="002A4466" w:rsidRPr="00AD4E4A">
        <w:rPr>
          <w:color w:val="auto"/>
        </w:rPr>
        <w:t>Lerman</w:t>
      </w:r>
      <w:proofErr w:type="spellEnd"/>
      <w:r w:rsidR="002A4466" w:rsidRPr="00AD4E4A">
        <w:rPr>
          <w:color w:val="auto"/>
        </w:rPr>
        <w:t xml:space="preserve"> &amp; Rowan Miller, ISBN: 9781449323851 (electronic bk.), 1449323855 (electronic bk.), 9781449323844 (electronic bk.), 1449323847 (electronic bk.), e-book available from the USF library</w:t>
      </w:r>
      <w:r w:rsidR="00CA45E7">
        <w:rPr>
          <w:color w:val="auto"/>
        </w:rPr>
        <w:t xml:space="preserve"> </w:t>
      </w:r>
      <w:r w:rsidR="002C06F8">
        <w:rPr>
          <w:color w:val="auto"/>
        </w:rPr>
        <w:t>(</w:t>
      </w:r>
      <w:hyperlink r:id="rId10" w:history="1">
        <w:r w:rsidR="002C06F8" w:rsidRPr="00DF265F">
          <w:rPr>
            <w:rStyle w:val="Hyperlink"/>
          </w:rPr>
          <w:t>https://ebookcentral.proquest.com/lib/usf/detail.action?docID=806527&amp;pq-origsite=primo</w:t>
        </w:r>
      </w:hyperlink>
      <w:r w:rsidR="002C06F8">
        <w:rPr>
          <w:color w:val="auto"/>
        </w:rPr>
        <w:t xml:space="preserve">) </w:t>
      </w:r>
    </w:p>
    <w:p w14:paraId="5B26B5DC" w14:textId="0D572114" w:rsidR="00B10D91" w:rsidRPr="00A62943" w:rsidRDefault="00B10D91" w:rsidP="00B10D91">
      <w:pPr>
        <w:pStyle w:val="ListParagraph"/>
        <w:numPr>
          <w:ilvl w:val="0"/>
          <w:numId w:val="10"/>
        </w:numPr>
        <w:spacing w:after="120" w:line="240" w:lineRule="auto"/>
        <w:contextualSpacing w:val="0"/>
        <w:jc w:val="left"/>
        <w:rPr>
          <w:color w:val="auto"/>
        </w:rPr>
      </w:pPr>
      <w:r w:rsidRPr="00A62943">
        <w:rPr>
          <w:color w:val="auto"/>
        </w:rPr>
        <w:t xml:space="preserve">For students with a limited background in programming, I can recommend </w:t>
      </w:r>
      <w:proofErr w:type="spellStart"/>
      <w:r w:rsidRPr="00A62943">
        <w:rPr>
          <w:color w:val="auto"/>
        </w:rPr>
        <w:t>Apress</w:t>
      </w:r>
      <w:proofErr w:type="spellEnd"/>
      <w:r w:rsidRPr="00A62943">
        <w:rPr>
          <w:color w:val="auto"/>
        </w:rPr>
        <w:t xml:space="preserve">' introductory C# programming book: C# programming for absolute beginners, Radek </w:t>
      </w:r>
      <w:proofErr w:type="spellStart"/>
      <w:r w:rsidRPr="00A62943">
        <w:rPr>
          <w:color w:val="auto"/>
        </w:rPr>
        <w:t>Vysta</w:t>
      </w:r>
      <w:r>
        <w:rPr>
          <w:color w:val="auto"/>
        </w:rPr>
        <w:t>v</w:t>
      </w:r>
      <w:r w:rsidRPr="00A62943">
        <w:rPr>
          <w:color w:val="auto"/>
        </w:rPr>
        <w:t>ěl</w:t>
      </w:r>
      <w:proofErr w:type="spellEnd"/>
      <w:r w:rsidRPr="00A62943">
        <w:rPr>
          <w:color w:val="auto"/>
        </w:rPr>
        <w:t xml:space="preserve">, </w:t>
      </w:r>
      <w:proofErr w:type="spellStart"/>
      <w:r w:rsidRPr="00A62943">
        <w:rPr>
          <w:color w:val="auto"/>
        </w:rPr>
        <w:t>Apress</w:t>
      </w:r>
      <w:proofErr w:type="spellEnd"/>
      <w:r w:rsidRPr="00A62943">
        <w:rPr>
          <w:color w:val="auto"/>
        </w:rPr>
        <w:t>, ISBN 978-1-4842-</w:t>
      </w:r>
      <w:r w:rsidR="002C06F8">
        <w:rPr>
          <w:color w:val="auto"/>
        </w:rPr>
        <w:t>4842</w:t>
      </w:r>
      <w:r w:rsidRPr="00A62943">
        <w:rPr>
          <w:color w:val="auto"/>
        </w:rPr>
        <w:t>-</w:t>
      </w:r>
      <w:r w:rsidR="002C06F8">
        <w:rPr>
          <w:color w:val="auto"/>
        </w:rPr>
        <w:t>6</w:t>
      </w:r>
      <w:r w:rsidRPr="00A62943">
        <w:rPr>
          <w:color w:val="auto"/>
        </w:rPr>
        <w:t>, 20</w:t>
      </w:r>
      <w:r w:rsidR="002C06F8">
        <w:rPr>
          <w:color w:val="auto"/>
        </w:rPr>
        <w:t>21</w:t>
      </w:r>
      <w:r w:rsidRPr="00A62943">
        <w:rPr>
          <w:color w:val="auto"/>
        </w:rPr>
        <w:t xml:space="preserve">, available from the USF library </w:t>
      </w:r>
      <w:r w:rsidR="002C06F8">
        <w:rPr>
          <w:color w:val="auto"/>
        </w:rPr>
        <w:t>(</w:t>
      </w:r>
      <w:hyperlink r:id="rId11" w:history="1">
        <w:r w:rsidR="002C06F8" w:rsidRPr="00DF265F">
          <w:rPr>
            <w:rStyle w:val="Hyperlink"/>
          </w:rPr>
          <w:t>https://link.springer.com/book/10.1007/978-1-4842-7147-6</w:t>
        </w:r>
      </w:hyperlink>
      <w:r w:rsidR="002C06F8">
        <w:rPr>
          <w:color w:val="auto"/>
        </w:rPr>
        <w:t xml:space="preserve">) </w:t>
      </w:r>
    </w:p>
    <w:p w14:paraId="6FAFEB86" w14:textId="77777777" w:rsidR="002A4466" w:rsidRPr="005F2838" w:rsidRDefault="002A4466" w:rsidP="002A4466">
      <w:pPr>
        <w:rPr>
          <w:b/>
          <w:color w:val="auto"/>
        </w:rPr>
      </w:pPr>
      <w:r w:rsidRPr="005F2838">
        <w:rPr>
          <w:b/>
          <w:color w:val="auto"/>
        </w:rPr>
        <w:t>Optional book</w:t>
      </w:r>
      <w:r w:rsidR="00CE00B7" w:rsidRPr="005F2838">
        <w:rPr>
          <w:b/>
          <w:color w:val="auto"/>
        </w:rPr>
        <w:t>s</w:t>
      </w:r>
      <w:r w:rsidRPr="005F2838">
        <w:rPr>
          <w:b/>
          <w:color w:val="auto"/>
        </w:rPr>
        <w:t xml:space="preserve"> (used for the </w:t>
      </w:r>
      <w:proofErr w:type="spellStart"/>
      <w:r w:rsidR="000E7A70" w:rsidRPr="005F2838">
        <w:rPr>
          <w:b/>
          <w:color w:val="auto"/>
        </w:rPr>
        <w:t>Javascript</w:t>
      </w:r>
      <w:proofErr w:type="spellEnd"/>
      <w:r w:rsidR="000E7A70" w:rsidRPr="005F2838">
        <w:rPr>
          <w:b/>
          <w:color w:val="auto"/>
        </w:rPr>
        <w:t xml:space="preserve"> and </w:t>
      </w:r>
      <w:r w:rsidRPr="005F2838">
        <w:rPr>
          <w:b/>
          <w:color w:val="auto"/>
        </w:rPr>
        <w:t>OSI model section</w:t>
      </w:r>
      <w:r w:rsidR="000E7A70" w:rsidRPr="005F2838">
        <w:rPr>
          <w:b/>
          <w:color w:val="auto"/>
        </w:rPr>
        <w:t>s</w:t>
      </w:r>
      <w:r w:rsidRPr="005F2838">
        <w:rPr>
          <w:b/>
          <w:color w:val="auto"/>
        </w:rPr>
        <w:t xml:space="preserve">, power point slides </w:t>
      </w:r>
      <w:r w:rsidR="002847CE" w:rsidRPr="005F2838">
        <w:rPr>
          <w:b/>
          <w:color w:val="auto"/>
        </w:rPr>
        <w:t xml:space="preserve">are available </w:t>
      </w:r>
      <w:r w:rsidR="000E7A70" w:rsidRPr="005F2838">
        <w:rPr>
          <w:b/>
          <w:color w:val="auto"/>
        </w:rPr>
        <w:t xml:space="preserve">on </w:t>
      </w:r>
      <w:r w:rsidRPr="005F2838">
        <w:rPr>
          <w:b/>
          <w:color w:val="auto"/>
        </w:rPr>
        <w:t>Canvas)</w:t>
      </w:r>
    </w:p>
    <w:p w14:paraId="4AEB7681" w14:textId="19C26D86" w:rsidR="006275E0" w:rsidRDefault="00C2128B" w:rsidP="00055F9E">
      <w:pPr>
        <w:pStyle w:val="ListParagraph"/>
        <w:numPr>
          <w:ilvl w:val="0"/>
          <w:numId w:val="13"/>
        </w:numPr>
        <w:spacing w:after="120" w:line="240" w:lineRule="auto"/>
        <w:contextualSpacing w:val="0"/>
        <w:jc w:val="left"/>
        <w:rPr>
          <w:color w:val="auto"/>
        </w:rPr>
      </w:pPr>
      <w:r>
        <w:rPr>
          <w:color w:val="auto"/>
        </w:rPr>
        <w:t>(A</w:t>
      </w:r>
      <w:r w:rsidR="0076638F">
        <w:rPr>
          <w:color w:val="auto"/>
        </w:rPr>
        <w:t>D</w:t>
      </w:r>
      <w:r>
        <w:rPr>
          <w:color w:val="auto"/>
        </w:rPr>
        <w:t xml:space="preserve">) </w:t>
      </w:r>
      <w:r w:rsidR="002A4466" w:rsidRPr="00AD4E4A">
        <w:rPr>
          <w:color w:val="auto"/>
        </w:rPr>
        <w:t>B</w:t>
      </w:r>
      <w:r w:rsidR="00CE00B7">
        <w:rPr>
          <w:color w:val="auto"/>
        </w:rPr>
        <w:t>usiness data communications and IT infrastructures</w:t>
      </w:r>
      <w:r w:rsidR="002A4466" w:rsidRPr="00AD4E4A">
        <w:rPr>
          <w:color w:val="auto"/>
        </w:rPr>
        <w:t xml:space="preserve"> (</w:t>
      </w:r>
      <w:r w:rsidR="003E7112">
        <w:rPr>
          <w:color w:val="auto"/>
        </w:rPr>
        <w:t>3</w:t>
      </w:r>
      <w:r w:rsidR="003E7112" w:rsidRPr="003E7112">
        <w:rPr>
          <w:color w:val="auto"/>
          <w:vertAlign w:val="superscript"/>
        </w:rPr>
        <w:t>rd</w:t>
      </w:r>
      <w:r w:rsidR="003E7112">
        <w:rPr>
          <w:color w:val="auto"/>
        </w:rPr>
        <w:t xml:space="preserve"> </w:t>
      </w:r>
      <w:r w:rsidR="002A4466" w:rsidRPr="00AD4E4A">
        <w:rPr>
          <w:color w:val="auto"/>
        </w:rPr>
        <w:t xml:space="preserve">Edition) / Manish Agrawal &amp; </w:t>
      </w:r>
      <w:r w:rsidR="003E7112">
        <w:rPr>
          <w:color w:val="auto"/>
        </w:rPr>
        <w:t>Clinton Daniel</w:t>
      </w:r>
      <w:r w:rsidR="00CA45E7">
        <w:rPr>
          <w:color w:val="auto"/>
        </w:rPr>
        <w:t xml:space="preserve"> </w:t>
      </w:r>
    </w:p>
    <w:p w14:paraId="462E1266" w14:textId="7FB6200E" w:rsidR="00CE00B7" w:rsidRPr="00C9735D" w:rsidRDefault="0027135D" w:rsidP="0027135D">
      <w:pPr>
        <w:pStyle w:val="ListParagraph"/>
        <w:numPr>
          <w:ilvl w:val="0"/>
          <w:numId w:val="13"/>
        </w:numPr>
        <w:spacing w:after="120" w:line="240" w:lineRule="auto"/>
        <w:contextualSpacing w:val="0"/>
        <w:jc w:val="left"/>
        <w:rPr>
          <w:rStyle w:val="Hyperlink"/>
          <w:color w:val="auto"/>
          <w:u w:val="none"/>
        </w:rPr>
      </w:pPr>
      <w:r>
        <w:rPr>
          <w:color w:val="auto"/>
        </w:rPr>
        <w:t xml:space="preserve">A smarter way to learn JavaScript, </w:t>
      </w:r>
      <w:hyperlink r:id="rId12" w:history="1">
        <w:r w:rsidRPr="00533C8A">
          <w:rPr>
            <w:rStyle w:val="Hyperlink"/>
          </w:rPr>
          <w:t>http://www.asmarterwaytolearn.com/index.html</w:t>
        </w:r>
      </w:hyperlink>
    </w:p>
    <w:p w14:paraId="70849D3B" w14:textId="77777777" w:rsidR="00E340EA" w:rsidRDefault="00E340EA" w:rsidP="009C7740">
      <w:pPr>
        <w:spacing w:after="120" w:line="240" w:lineRule="auto"/>
        <w:ind w:left="0" w:firstLine="0"/>
        <w:jc w:val="left"/>
        <w:rPr>
          <w:color w:val="auto"/>
        </w:rPr>
      </w:pPr>
      <w:r>
        <w:rPr>
          <w:b/>
          <w:color w:val="auto"/>
        </w:rPr>
        <w:t xml:space="preserve">Course </w:t>
      </w:r>
      <w:r w:rsidR="00AD2C16">
        <w:rPr>
          <w:b/>
          <w:color w:val="auto"/>
        </w:rPr>
        <w:t>website</w:t>
      </w:r>
      <w:r>
        <w:rPr>
          <w:b/>
          <w:color w:val="auto"/>
        </w:rPr>
        <w:t>s</w:t>
      </w:r>
      <w:r w:rsidR="009C7740">
        <w:rPr>
          <w:color w:val="auto"/>
        </w:rPr>
        <w:t>:</w:t>
      </w:r>
    </w:p>
    <w:p w14:paraId="2A90D9E5" w14:textId="6A23AA58" w:rsidR="009C7740" w:rsidRDefault="00E340EA" w:rsidP="00E340EA">
      <w:pPr>
        <w:spacing w:after="120" w:line="240" w:lineRule="auto"/>
        <w:ind w:left="0" w:firstLine="720"/>
        <w:jc w:val="left"/>
        <w:rPr>
          <w:color w:val="auto"/>
        </w:rPr>
      </w:pPr>
      <w:r>
        <w:rPr>
          <w:color w:val="auto"/>
        </w:rPr>
        <w:t>Readings</w:t>
      </w:r>
      <w:r w:rsidR="00AD0222">
        <w:rPr>
          <w:color w:val="auto"/>
        </w:rPr>
        <w:tab/>
      </w:r>
      <w:r w:rsidR="00AD0222">
        <w:rPr>
          <w:color w:val="auto"/>
        </w:rPr>
        <w:tab/>
      </w:r>
      <w:r>
        <w:rPr>
          <w:color w:val="auto"/>
        </w:rPr>
        <w:t xml:space="preserve">: </w:t>
      </w:r>
      <w:hyperlink r:id="rId13" w:history="1">
        <w:r w:rsidR="00B93105" w:rsidRPr="00DF265F">
          <w:rPr>
            <w:rStyle w:val="Hyperlink"/>
          </w:rPr>
          <w:t>http://magrawal.myweb.usf.edu/dis/</w:t>
        </w:r>
      </w:hyperlink>
      <w:r w:rsidR="00B93105">
        <w:t xml:space="preserve"> </w:t>
      </w:r>
    </w:p>
    <w:p w14:paraId="1203EA9B" w14:textId="77777777" w:rsidR="00E340EA" w:rsidRPr="009C7740" w:rsidRDefault="00E340EA" w:rsidP="00E340EA">
      <w:pPr>
        <w:spacing w:after="120" w:line="240" w:lineRule="auto"/>
        <w:ind w:left="0" w:firstLine="720"/>
        <w:jc w:val="left"/>
        <w:rPr>
          <w:color w:val="auto"/>
        </w:rPr>
      </w:pPr>
      <w:r>
        <w:rPr>
          <w:color w:val="auto"/>
        </w:rPr>
        <w:t>Code repository</w:t>
      </w:r>
      <w:r w:rsidR="00AD0222">
        <w:rPr>
          <w:color w:val="auto"/>
        </w:rPr>
        <w:tab/>
      </w:r>
      <w:r w:rsidR="00AD0222">
        <w:rPr>
          <w:color w:val="auto"/>
        </w:rPr>
        <w:tab/>
      </w:r>
      <w:r>
        <w:rPr>
          <w:color w:val="auto"/>
        </w:rPr>
        <w:t xml:space="preserve">: </w:t>
      </w:r>
      <w:hyperlink r:id="rId14" w:history="1">
        <w:r w:rsidRPr="00C35AFA">
          <w:rPr>
            <w:rStyle w:val="Hyperlink"/>
          </w:rPr>
          <w:t>https://github.com/ISM6225</w:t>
        </w:r>
      </w:hyperlink>
    </w:p>
    <w:p w14:paraId="3B4BE991" w14:textId="77777777" w:rsidR="006275E0" w:rsidRPr="004216C5" w:rsidRDefault="008037B3" w:rsidP="00796C23">
      <w:pPr>
        <w:pStyle w:val="Heading1"/>
        <w:rPr>
          <w:rFonts w:eastAsia="Cambria"/>
        </w:rPr>
      </w:pPr>
      <w:r w:rsidRPr="004216C5">
        <w:rPr>
          <w:rFonts w:eastAsia="Cambria"/>
        </w:rPr>
        <w:t>Course O</w:t>
      </w:r>
      <w:r w:rsidR="00746244" w:rsidRPr="004216C5">
        <w:rPr>
          <w:rFonts w:eastAsia="Cambria"/>
        </w:rPr>
        <w:t>bjectives</w:t>
      </w:r>
    </w:p>
    <w:p w14:paraId="6A4C2E6C" w14:textId="4B38E86A" w:rsidR="00746244" w:rsidRDefault="008A48FD" w:rsidP="005F2838">
      <w:pPr>
        <w:autoSpaceDE w:val="0"/>
        <w:autoSpaceDN w:val="0"/>
        <w:adjustRightInd w:val="0"/>
        <w:spacing w:after="120" w:line="240" w:lineRule="auto"/>
        <w:ind w:left="0" w:firstLine="0"/>
        <w:jc w:val="left"/>
        <w:rPr>
          <w:rFonts w:eastAsiaTheme="minorEastAsia"/>
          <w:color w:val="auto"/>
        </w:rPr>
      </w:pPr>
      <w:r>
        <w:rPr>
          <w:rFonts w:eastAsiaTheme="minorEastAsia"/>
          <w:color w:val="auto"/>
        </w:rPr>
        <w:t xml:space="preserve">End-user applications are the lifeblood of </w:t>
      </w:r>
      <w:r w:rsidR="00143A5E">
        <w:rPr>
          <w:rFonts w:eastAsiaTheme="minorEastAsia"/>
          <w:color w:val="auto"/>
        </w:rPr>
        <w:t xml:space="preserve">modern </w:t>
      </w:r>
      <w:r w:rsidR="008444AB">
        <w:rPr>
          <w:rFonts w:eastAsiaTheme="minorEastAsia"/>
          <w:color w:val="auto"/>
        </w:rPr>
        <w:t>industry</w:t>
      </w:r>
      <w:r w:rsidR="00DA4214">
        <w:rPr>
          <w:rFonts w:eastAsiaTheme="minorEastAsia"/>
          <w:color w:val="auto"/>
        </w:rPr>
        <w:t xml:space="preserve">, and BAIS graduates </w:t>
      </w:r>
      <w:r w:rsidR="00143A5E">
        <w:rPr>
          <w:rFonts w:eastAsiaTheme="minorEastAsia"/>
          <w:color w:val="auto"/>
        </w:rPr>
        <w:t xml:space="preserve">are at the forefront </w:t>
      </w:r>
      <w:r w:rsidR="00DA4214">
        <w:rPr>
          <w:rFonts w:eastAsiaTheme="minorEastAsia"/>
          <w:color w:val="auto"/>
        </w:rPr>
        <w:t>of developing end-user applications</w:t>
      </w:r>
      <w:r w:rsidR="009B54CD">
        <w:rPr>
          <w:rFonts w:eastAsiaTheme="minorEastAsia"/>
          <w:color w:val="auto"/>
        </w:rPr>
        <w:t>, which also give them the opportunity</w:t>
      </w:r>
      <w:r w:rsidR="00DA4214">
        <w:rPr>
          <w:rFonts w:eastAsiaTheme="minorEastAsia"/>
          <w:color w:val="auto"/>
        </w:rPr>
        <w:t xml:space="preserve"> to bring their data science models to a wide audience</w:t>
      </w:r>
      <w:r w:rsidR="008444AB">
        <w:rPr>
          <w:rFonts w:eastAsiaTheme="minorEastAsia"/>
          <w:color w:val="auto"/>
        </w:rPr>
        <w:t xml:space="preserve">. </w:t>
      </w:r>
      <w:r w:rsidR="008037B3" w:rsidRPr="004216C5">
        <w:rPr>
          <w:rFonts w:eastAsiaTheme="minorEastAsia"/>
          <w:color w:val="auto"/>
        </w:rPr>
        <w:t>Th</w:t>
      </w:r>
      <w:r w:rsidR="00AD4128">
        <w:rPr>
          <w:rFonts w:eastAsiaTheme="minorEastAsia"/>
          <w:color w:val="auto"/>
        </w:rPr>
        <w:t>is</w:t>
      </w:r>
      <w:r w:rsidR="00824BFF">
        <w:rPr>
          <w:rFonts w:eastAsiaTheme="minorEastAsia"/>
          <w:color w:val="auto"/>
        </w:rPr>
        <w:t xml:space="preserve"> </w:t>
      </w:r>
      <w:r w:rsidR="008037B3" w:rsidRPr="004216C5">
        <w:rPr>
          <w:rFonts w:eastAsiaTheme="minorEastAsia"/>
          <w:color w:val="auto"/>
        </w:rPr>
        <w:t xml:space="preserve">course </w:t>
      </w:r>
      <w:r w:rsidR="00AD4128">
        <w:rPr>
          <w:rFonts w:eastAsiaTheme="minorEastAsia"/>
          <w:color w:val="auto"/>
        </w:rPr>
        <w:t xml:space="preserve">introduces </w:t>
      </w:r>
      <w:r w:rsidR="00E91EF9" w:rsidRPr="004216C5">
        <w:rPr>
          <w:rFonts w:eastAsiaTheme="minorEastAsia"/>
          <w:color w:val="auto"/>
        </w:rPr>
        <w:t xml:space="preserve">students </w:t>
      </w:r>
      <w:r w:rsidR="00AD4128">
        <w:rPr>
          <w:rFonts w:eastAsiaTheme="minorEastAsia"/>
          <w:color w:val="auto"/>
        </w:rPr>
        <w:t xml:space="preserve">to </w:t>
      </w:r>
      <w:r w:rsidR="00982C9E">
        <w:rPr>
          <w:rFonts w:eastAsiaTheme="minorEastAsia"/>
          <w:color w:val="auto"/>
        </w:rPr>
        <w:t xml:space="preserve">full stack </w:t>
      </w:r>
      <w:r w:rsidR="00786312">
        <w:rPr>
          <w:rFonts w:eastAsiaTheme="minorEastAsia"/>
          <w:color w:val="auto"/>
        </w:rPr>
        <w:t xml:space="preserve">business </w:t>
      </w:r>
      <w:r w:rsidR="00847C37">
        <w:rPr>
          <w:rFonts w:eastAsiaTheme="minorEastAsia"/>
          <w:color w:val="auto"/>
        </w:rPr>
        <w:t xml:space="preserve">application </w:t>
      </w:r>
      <w:r w:rsidR="00982C9E">
        <w:rPr>
          <w:rFonts w:eastAsiaTheme="minorEastAsia"/>
          <w:color w:val="auto"/>
        </w:rPr>
        <w:t xml:space="preserve">development using modern </w:t>
      </w:r>
      <w:r w:rsidR="00E91EF9" w:rsidRPr="004216C5">
        <w:rPr>
          <w:rFonts w:eastAsiaTheme="minorEastAsia"/>
          <w:color w:val="auto"/>
        </w:rPr>
        <w:t>frameworks</w:t>
      </w:r>
      <w:r w:rsidR="00982C9E">
        <w:rPr>
          <w:rFonts w:eastAsiaTheme="minorEastAsia"/>
          <w:color w:val="auto"/>
        </w:rPr>
        <w:t xml:space="preserve"> </w:t>
      </w:r>
      <w:r w:rsidR="003F546B">
        <w:rPr>
          <w:rFonts w:eastAsiaTheme="minorEastAsia"/>
          <w:color w:val="auto"/>
        </w:rPr>
        <w:t xml:space="preserve">and </w:t>
      </w:r>
      <w:r w:rsidR="00AD4128">
        <w:rPr>
          <w:rFonts w:eastAsiaTheme="minorEastAsia"/>
          <w:color w:val="auto"/>
        </w:rPr>
        <w:t xml:space="preserve">toolsets, while showing </w:t>
      </w:r>
      <w:r w:rsidR="003F546B">
        <w:rPr>
          <w:rFonts w:eastAsiaTheme="minorEastAsia"/>
          <w:color w:val="auto"/>
        </w:rPr>
        <w:t xml:space="preserve">how </w:t>
      </w:r>
      <w:r w:rsidR="00982C9E">
        <w:rPr>
          <w:rFonts w:eastAsiaTheme="minorEastAsia"/>
          <w:color w:val="auto"/>
        </w:rPr>
        <w:t xml:space="preserve">various </w:t>
      </w:r>
      <w:r w:rsidR="009B54CD">
        <w:rPr>
          <w:rFonts w:eastAsiaTheme="minorEastAsia"/>
          <w:color w:val="auto"/>
        </w:rPr>
        <w:t xml:space="preserve">technology </w:t>
      </w:r>
      <w:r w:rsidR="006718BF">
        <w:rPr>
          <w:rFonts w:eastAsiaTheme="minorEastAsia"/>
          <w:color w:val="auto"/>
        </w:rPr>
        <w:t xml:space="preserve">components </w:t>
      </w:r>
      <w:r w:rsidR="00AD4128">
        <w:rPr>
          <w:rFonts w:eastAsiaTheme="minorEastAsia"/>
          <w:color w:val="auto"/>
        </w:rPr>
        <w:t xml:space="preserve">interact </w:t>
      </w:r>
      <w:r w:rsidR="003F546B">
        <w:rPr>
          <w:rFonts w:eastAsiaTheme="minorEastAsia"/>
          <w:color w:val="auto"/>
        </w:rPr>
        <w:t>with each other</w:t>
      </w:r>
      <w:r w:rsidR="009B54CD">
        <w:rPr>
          <w:rFonts w:eastAsiaTheme="minorEastAsia"/>
          <w:color w:val="auto"/>
        </w:rPr>
        <w:t xml:space="preserve"> to deliver a</w:t>
      </w:r>
      <w:r w:rsidR="007A761E">
        <w:rPr>
          <w:rFonts w:eastAsiaTheme="minorEastAsia"/>
          <w:color w:val="auto"/>
        </w:rPr>
        <w:t xml:space="preserve"> meaningful </w:t>
      </w:r>
      <w:r w:rsidR="00975706">
        <w:rPr>
          <w:rFonts w:eastAsiaTheme="minorEastAsia"/>
          <w:color w:val="auto"/>
        </w:rPr>
        <w:t>end</w:t>
      </w:r>
      <w:r w:rsidR="009B54CD">
        <w:rPr>
          <w:rFonts w:eastAsiaTheme="minorEastAsia"/>
          <w:color w:val="auto"/>
        </w:rPr>
        <w:t xml:space="preserve"> user experience</w:t>
      </w:r>
      <w:r w:rsidR="00E91EF9" w:rsidRPr="004216C5">
        <w:rPr>
          <w:rFonts w:eastAsiaTheme="minorEastAsia"/>
          <w:color w:val="auto"/>
        </w:rPr>
        <w:t xml:space="preserve">. </w:t>
      </w:r>
      <w:r w:rsidR="00733D19">
        <w:rPr>
          <w:rFonts w:eastAsiaTheme="minorEastAsia"/>
          <w:color w:val="auto"/>
        </w:rPr>
        <w:t xml:space="preserve">Students will develop familiarity with using </w:t>
      </w:r>
      <w:r w:rsidR="00C92460">
        <w:rPr>
          <w:rFonts w:eastAsiaTheme="minorEastAsia"/>
          <w:color w:val="auto"/>
        </w:rPr>
        <w:t xml:space="preserve">the cloud to deploy these </w:t>
      </w:r>
      <w:r w:rsidR="00733D19">
        <w:rPr>
          <w:rFonts w:eastAsiaTheme="minorEastAsia"/>
          <w:color w:val="auto"/>
        </w:rPr>
        <w:t>applications</w:t>
      </w:r>
      <w:r w:rsidR="00746244" w:rsidRPr="004216C5">
        <w:rPr>
          <w:rFonts w:eastAsiaTheme="minorEastAsia"/>
          <w:color w:val="auto"/>
        </w:rPr>
        <w:t>.</w:t>
      </w:r>
      <w:r w:rsidR="001946D2">
        <w:rPr>
          <w:rFonts w:eastAsiaTheme="minorEastAsia"/>
          <w:color w:val="auto"/>
        </w:rPr>
        <w:t xml:space="preserve"> </w:t>
      </w:r>
      <w:r w:rsidR="001B2D82">
        <w:rPr>
          <w:rFonts w:eastAsiaTheme="minorEastAsia"/>
          <w:color w:val="auto"/>
        </w:rPr>
        <w:t>P</w:t>
      </w:r>
      <w:r w:rsidR="001946D2">
        <w:rPr>
          <w:rFonts w:eastAsiaTheme="minorEastAsia"/>
          <w:color w:val="auto"/>
        </w:rPr>
        <w:t xml:space="preserve">rojects and exercises will focus on helping students gain familiarity with </w:t>
      </w:r>
      <w:r w:rsidR="00E66482">
        <w:rPr>
          <w:rFonts w:eastAsiaTheme="minorEastAsia"/>
          <w:color w:val="auto"/>
        </w:rPr>
        <w:t xml:space="preserve">using data </w:t>
      </w:r>
      <w:r w:rsidR="001946D2">
        <w:rPr>
          <w:rFonts w:eastAsiaTheme="minorEastAsia"/>
          <w:color w:val="auto"/>
        </w:rPr>
        <w:t>collections</w:t>
      </w:r>
      <w:r w:rsidR="00E66482">
        <w:rPr>
          <w:rFonts w:eastAsiaTheme="minorEastAsia"/>
          <w:color w:val="auto"/>
        </w:rPr>
        <w:t xml:space="preserve"> and APIs</w:t>
      </w:r>
      <w:r w:rsidR="001946D2">
        <w:rPr>
          <w:rFonts w:eastAsiaTheme="minorEastAsia"/>
          <w:color w:val="auto"/>
        </w:rPr>
        <w:t>.</w:t>
      </w:r>
      <w:r w:rsidR="00FD2760">
        <w:rPr>
          <w:rFonts w:eastAsiaTheme="minorEastAsia"/>
          <w:color w:val="auto"/>
        </w:rPr>
        <w:t xml:space="preserve"> Students find the course challenging, but also rate it as a robust introduction</w:t>
      </w:r>
      <w:r w:rsidR="00756606">
        <w:rPr>
          <w:rFonts w:eastAsiaTheme="minorEastAsia"/>
          <w:color w:val="auto"/>
        </w:rPr>
        <w:t xml:space="preserve"> to technology</w:t>
      </w:r>
      <w:r w:rsidR="00FD2760">
        <w:rPr>
          <w:rFonts w:eastAsiaTheme="minorEastAsia"/>
          <w:color w:val="auto"/>
        </w:rPr>
        <w:t xml:space="preserve">. </w:t>
      </w:r>
    </w:p>
    <w:p w14:paraId="079DE1C5" w14:textId="77777777" w:rsidR="003F546B" w:rsidRDefault="003F546B" w:rsidP="003F546B">
      <w:pPr>
        <w:autoSpaceDE w:val="0"/>
        <w:autoSpaceDN w:val="0"/>
        <w:adjustRightInd w:val="0"/>
        <w:spacing w:after="0" w:line="240" w:lineRule="auto"/>
        <w:ind w:left="0" w:firstLine="0"/>
        <w:jc w:val="left"/>
        <w:rPr>
          <w:rFonts w:eastAsiaTheme="minorEastAsia"/>
          <w:color w:val="auto"/>
        </w:rPr>
      </w:pPr>
      <w:r>
        <w:rPr>
          <w:rFonts w:eastAsiaTheme="minorEastAsia"/>
          <w:color w:val="auto"/>
        </w:rPr>
        <w:t xml:space="preserve">Every graduate course in every business school has one primary motivation: </w:t>
      </w:r>
      <w:r w:rsidRPr="00CE1556">
        <w:rPr>
          <w:rFonts w:eastAsiaTheme="minorEastAsia"/>
          <w:b/>
          <w:color w:val="auto"/>
        </w:rPr>
        <w:t>why should anyone follow you?</w:t>
      </w:r>
      <w:r w:rsidR="00733D19">
        <w:rPr>
          <w:rFonts w:eastAsiaTheme="minorEastAsia"/>
          <w:color w:val="auto"/>
        </w:rPr>
        <w:t xml:space="preserve"> </w:t>
      </w:r>
      <w:r w:rsidR="0046655B">
        <w:rPr>
          <w:rFonts w:eastAsiaTheme="minorEastAsia"/>
          <w:color w:val="auto"/>
        </w:rPr>
        <w:t xml:space="preserve">The projects and exercises in the class are </w:t>
      </w:r>
      <w:r w:rsidR="00460E96">
        <w:rPr>
          <w:rFonts w:eastAsiaTheme="minorEastAsia"/>
          <w:color w:val="auto"/>
        </w:rPr>
        <w:t xml:space="preserve">therefore </w:t>
      </w:r>
      <w:r w:rsidR="0046655B">
        <w:rPr>
          <w:rFonts w:eastAsiaTheme="minorEastAsia"/>
          <w:color w:val="auto"/>
        </w:rPr>
        <w:t xml:space="preserve">designed to help students develop confidence in their own technical and leadership capabilities </w:t>
      </w:r>
      <w:r w:rsidR="00460E96">
        <w:rPr>
          <w:rFonts w:eastAsiaTheme="minorEastAsia"/>
          <w:color w:val="auto"/>
        </w:rPr>
        <w:t xml:space="preserve">so they can </w:t>
      </w:r>
      <w:r w:rsidR="0046655B">
        <w:rPr>
          <w:rFonts w:eastAsiaTheme="minorEastAsia"/>
          <w:color w:val="auto"/>
        </w:rPr>
        <w:t>inspire confidence in team members and clients about their ability to develop technology solutions to address business problems.</w:t>
      </w:r>
    </w:p>
    <w:p w14:paraId="4EEAF1B2" w14:textId="2BD4BF2D" w:rsidR="00C374EF" w:rsidRPr="00407872" w:rsidRDefault="00746244" w:rsidP="00796C23">
      <w:pPr>
        <w:pStyle w:val="Heading1"/>
        <w:rPr>
          <w:rFonts w:eastAsia="Cambria"/>
          <w:vertAlign w:val="superscript"/>
        </w:rPr>
      </w:pPr>
      <w:r w:rsidRPr="004216C5">
        <w:rPr>
          <w:rFonts w:eastAsia="Cambria"/>
        </w:rPr>
        <w:t>Learning Outcomes</w:t>
      </w:r>
      <w:r w:rsidR="00752B05">
        <w:rPr>
          <w:rStyle w:val="FootnoteReference"/>
          <w:rFonts w:eastAsia="Cambria"/>
        </w:rPr>
        <w:footnoteReference w:id="1"/>
      </w:r>
      <w:r w:rsidR="00752B05">
        <w:rPr>
          <w:rStyle w:val="FootnoteReference"/>
          <w:rFonts w:eastAsia="Cambria"/>
        </w:rPr>
        <w:footnoteReference w:id="2"/>
      </w:r>
    </w:p>
    <w:p w14:paraId="26471D2C" w14:textId="77777777" w:rsidR="0046655B" w:rsidRDefault="00430A7A"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Reinforce </w:t>
      </w:r>
      <w:r w:rsidR="0046655B">
        <w:rPr>
          <w:rFonts w:eastAsiaTheme="minorEastAsia"/>
          <w:color w:val="auto"/>
        </w:rPr>
        <w:t>competence with computer programming</w:t>
      </w:r>
      <w:r w:rsidR="0041764A">
        <w:rPr>
          <w:rFonts w:eastAsiaTheme="minorEastAsia"/>
          <w:color w:val="auto"/>
        </w:rPr>
        <w:t xml:space="preserve"> and object-oriented programming</w:t>
      </w:r>
    </w:p>
    <w:p w14:paraId="4278D3AB" w14:textId="3E956D10" w:rsidR="00B81829" w:rsidRDefault="00B81829"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lastRenderedPageBreak/>
        <w:t>Introduce concepts of algorithms and data structures</w:t>
      </w:r>
      <w:r w:rsidR="009054DD">
        <w:rPr>
          <w:rFonts w:eastAsiaTheme="minorEastAsia"/>
          <w:color w:val="auto"/>
        </w:rPr>
        <w:t>, particularly dictionaries</w:t>
      </w:r>
    </w:p>
    <w:p w14:paraId="1136DCDB" w14:textId="77777777" w:rsidR="00E0651F" w:rsidRPr="004216C5" w:rsidRDefault="00E0651F"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Develop proficiency in </w:t>
      </w:r>
      <w:r w:rsidRPr="004216C5">
        <w:rPr>
          <w:rFonts w:eastAsiaTheme="minorEastAsia"/>
          <w:color w:val="auto"/>
        </w:rPr>
        <w:t>us</w:t>
      </w:r>
      <w:r>
        <w:rPr>
          <w:rFonts w:eastAsiaTheme="minorEastAsia"/>
          <w:color w:val="auto"/>
        </w:rPr>
        <w:t>ing</w:t>
      </w:r>
      <w:r w:rsidRPr="004216C5">
        <w:rPr>
          <w:rFonts w:eastAsiaTheme="minorEastAsia"/>
          <w:color w:val="auto"/>
        </w:rPr>
        <w:t xml:space="preserve"> html and </w:t>
      </w:r>
      <w:proofErr w:type="spellStart"/>
      <w:r w:rsidRPr="004216C5">
        <w:rPr>
          <w:rFonts w:eastAsiaTheme="minorEastAsia"/>
          <w:color w:val="auto"/>
        </w:rPr>
        <w:t>css</w:t>
      </w:r>
      <w:proofErr w:type="spellEnd"/>
      <w:r w:rsidRPr="004216C5">
        <w:rPr>
          <w:rFonts w:eastAsiaTheme="minorEastAsia"/>
          <w:color w:val="auto"/>
        </w:rPr>
        <w:t xml:space="preserve"> for web </w:t>
      </w:r>
      <w:r>
        <w:rPr>
          <w:rFonts w:eastAsiaTheme="minorEastAsia"/>
          <w:color w:val="auto"/>
        </w:rPr>
        <w:t xml:space="preserve">user </w:t>
      </w:r>
      <w:r w:rsidRPr="004216C5">
        <w:rPr>
          <w:rFonts w:eastAsiaTheme="minorEastAsia"/>
          <w:color w:val="auto"/>
        </w:rPr>
        <w:t>interfaces</w:t>
      </w:r>
    </w:p>
    <w:p w14:paraId="00C3760F" w14:textId="248B69E2" w:rsidR="00E0651F" w:rsidRDefault="00E0651F"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Develop proficiency in using common developer tools such as </w:t>
      </w:r>
      <w:r w:rsidR="00D07A71">
        <w:rPr>
          <w:rFonts w:eastAsiaTheme="minorEastAsia"/>
          <w:color w:val="auto"/>
        </w:rPr>
        <w:t xml:space="preserve">GitHub for </w:t>
      </w:r>
      <w:r>
        <w:rPr>
          <w:rFonts w:eastAsiaTheme="minorEastAsia"/>
          <w:color w:val="auto"/>
        </w:rPr>
        <w:t>version control</w:t>
      </w:r>
    </w:p>
    <w:p w14:paraId="6FBFD1D3" w14:textId="4E56EFBB" w:rsidR="00B81829" w:rsidRPr="004216C5" w:rsidRDefault="00B81829"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Introduce </w:t>
      </w:r>
      <w:r w:rsidRPr="004216C5">
        <w:rPr>
          <w:rFonts w:eastAsiaTheme="minorEastAsia"/>
          <w:color w:val="auto"/>
        </w:rPr>
        <w:t xml:space="preserve">Java </w:t>
      </w:r>
      <w:r>
        <w:rPr>
          <w:rFonts w:eastAsiaTheme="minorEastAsia"/>
          <w:color w:val="auto"/>
        </w:rPr>
        <w:t>S</w:t>
      </w:r>
      <w:r w:rsidRPr="004216C5">
        <w:rPr>
          <w:rFonts w:eastAsiaTheme="minorEastAsia"/>
          <w:color w:val="auto"/>
        </w:rPr>
        <w:t>cript</w:t>
      </w:r>
      <w:r>
        <w:rPr>
          <w:rFonts w:eastAsiaTheme="minorEastAsia"/>
          <w:color w:val="auto"/>
        </w:rPr>
        <w:t xml:space="preserve"> (JS)</w:t>
      </w:r>
      <w:r w:rsidRPr="004216C5">
        <w:rPr>
          <w:rFonts w:eastAsiaTheme="minorEastAsia"/>
          <w:color w:val="auto"/>
        </w:rPr>
        <w:t xml:space="preserve"> </w:t>
      </w:r>
      <w:r>
        <w:rPr>
          <w:rFonts w:eastAsiaTheme="minorEastAsia"/>
          <w:color w:val="auto"/>
        </w:rPr>
        <w:t>and JS frameworks for client</w:t>
      </w:r>
      <w:r w:rsidR="008104FF">
        <w:rPr>
          <w:rFonts w:eastAsiaTheme="minorEastAsia"/>
          <w:color w:val="auto"/>
        </w:rPr>
        <w:t>-</w:t>
      </w:r>
      <w:r>
        <w:rPr>
          <w:rFonts w:eastAsiaTheme="minorEastAsia"/>
          <w:color w:val="auto"/>
        </w:rPr>
        <w:t>side user interaction</w:t>
      </w:r>
    </w:p>
    <w:p w14:paraId="3576183E" w14:textId="77777777" w:rsidR="00B81829" w:rsidRPr="004216C5" w:rsidRDefault="00B81829"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Introduce standard frameworks for full stack business application development</w:t>
      </w:r>
    </w:p>
    <w:p w14:paraId="1DCE5FFC" w14:textId="77777777" w:rsidR="00E0651F" w:rsidRPr="004216C5" w:rsidRDefault="00E0651F"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Introduce </w:t>
      </w:r>
      <w:r w:rsidRPr="004216C5">
        <w:rPr>
          <w:rFonts w:eastAsiaTheme="minorEastAsia"/>
          <w:color w:val="auto"/>
        </w:rPr>
        <w:t xml:space="preserve">object-relational mapping to connect web applications to </w:t>
      </w:r>
      <w:r>
        <w:rPr>
          <w:rFonts w:eastAsiaTheme="minorEastAsia"/>
          <w:color w:val="auto"/>
        </w:rPr>
        <w:t xml:space="preserve">relational </w:t>
      </w:r>
      <w:r w:rsidRPr="004216C5">
        <w:rPr>
          <w:rFonts w:eastAsiaTheme="minorEastAsia"/>
          <w:color w:val="auto"/>
        </w:rPr>
        <w:t>data stores</w:t>
      </w:r>
    </w:p>
    <w:p w14:paraId="38DB9D57" w14:textId="3182B248" w:rsidR="00B64D1E" w:rsidRDefault="00B64D1E"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Introduce APIs and their </w:t>
      </w:r>
      <w:r w:rsidR="00D54AEC">
        <w:rPr>
          <w:rFonts w:eastAsiaTheme="minorEastAsia"/>
          <w:color w:val="auto"/>
        </w:rPr>
        <w:t xml:space="preserve">consumption </w:t>
      </w:r>
      <w:r>
        <w:rPr>
          <w:rFonts w:eastAsiaTheme="minorEastAsia"/>
          <w:color w:val="auto"/>
        </w:rPr>
        <w:t xml:space="preserve">in full stack </w:t>
      </w:r>
      <w:r w:rsidR="000C0B2B">
        <w:rPr>
          <w:rFonts w:eastAsiaTheme="minorEastAsia"/>
          <w:color w:val="auto"/>
        </w:rPr>
        <w:t xml:space="preserve">business </w:t>
      </w:r>
      <w:r>
        <w:rPr>
          <w:rFonts w:eastAsiaTheme="minorEastAsia"/>
          <w:color w:val="auto"/>
        </w:rPr>
        <w:t>applications</w:t>
      </w:r>
    </w:p>
    <w:p w14:paraId="5C2FE46D" w14:textId="3A721D25" w:rsidR="0030128B" w:rsidRDefault="00E0651F"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Introduce the use of </w:t>
      </w:r>
      <w:r w:rsidR="0030128B" w:rsidRPr="004216C5">
        <w:rPr>
          <w:rFonts w:eastAsiaTheme="minorEastAsia"/>
          <w:color w:val="auto"/>
        </w:rPr>
        <w:t>cloud</w:t>
      </w:r>
      <w:r>
        <w:rPr>
          <w:rFonts w:eastAsiaTheme="minorEastAsia"/>
          <w:color w:val="auto"/>
        </w:rPr>
        <w:t xml:space="preserve"> technologies to run full stack web </w:t>
      </w:r>
      <w:r w:rsidR="00175395">
        <w:rPr>
          <w:rFonts w:eastAsiaTheme="minorEastAsia"/>
          <w:color w:val="auto"/>
        </w:rPr>
        <w:t xml:space="preserve">business </w:t>
      </w:r>
      <w:r>
        <w:rPr>
          <w:rFonts w:eastAsiaTheme="minorEastAsia"/>
          <w:color w:val="auto"/>
        </w:rPr>
        <w:t>applications</w:t>
      </w:r>
    </w:p>
    <w:p w14:paraId="16D271A6" w14:textId="3E1C6056" w:rsidR="00B81829" w:rsidRDefault="00B81829"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sidRPr="004216C5">
        <w:rPr>
          <w:rFonts w:eastAsiaTheme="minorEastAsia"/>
          <w:color w:val="auto"/>
        </w:rPr>
        <w:t xml:space="preserve">Understand </w:t>
      </w:r>
      <w:r>
        <w:rPr>
          <w:rFonts w:eastAsiaTheme="minorEastAsia"/>
          <w:color w:val="auto"/>
        </w:rPr>
        <w:t xml:space="preserve">networking technologies used to architect distributed systems from application components </w:t>
      </w:r>
    </w:p>
    <w:p w14:paraId="61A89091" w14:textId="00E5C5C5" w:rsidR="00346015" w:rsidRPr="002B5377" w:rsidRDefault="00346015"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Introduce virtual machine technologies</w:t>
      </w:r>
    </w:p>
    <w:p w14:paraId="345B10ED" w14:textId="518A98D2" w:rsidR="00A079C2" w:rsidRPr="00D56748" w:rsidRDefault="008277A3" w:rsidP="00D56748">
      <w:pPr>
        <w:autoSpaceDE w:val="0"/>
        <w:autoSpaceDN w:val="0"/>
        <w:adjustRightInd w:val="0"/>
        <w:spacing w:after="60" w:line="240" w:lineRule="auto"/>
        <w:ind w:left="360" w:firstLine="0"/>
        <w:jc w:val="center"/>
        <w:rPr>
          <w:rFonts w:eastAsia="Cambria"/>
        </w:rPr>
      </w:pPr>
      <w:r>
        <w:rPr>
          <w:rFonts w:eastAsia="Cambria"/>
          <w:noProof/>
        </w:rPr>
        <w:drawing>
          <wp:inline distT="0" distB="0" distL="0" distR="0" wp14:anchorId="145519DB" wp14:editId="0447DB6A">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4A51A15" w14:textId="77777777" w:rsidR="00A079C2" w:rsidRPr="004216C5" w:rsidRDefault="00A079C2" w:rsidP="00A079C2">
      <w:pPr>
        <w:pStyle w:val="Caption"/>
        <w:ind w:left="1080" w:firstLine="0"/>
        <w:jc w:val="center"/>
        <w:rPr>
          <w:rFonts w:eastAsiaTheme="minorEastAsia"/>
          <w:color w:val="auto"/>
        </w:rPr>
      </w:pPr>
      <w:bookmarkStart w:id="0" w:name="_Ref534371244"/>
      <w:r>
        <w:t xml:space="preserve">Figure </w:t>
      </w:r>
      <w:r w:rsidR="00294263">
        <w:rPr>
          <w:noProof/>
        </w:rPr>
        <w:fldChar w:fldCharType="begin"/>
      </w:r>
      <w:r w:rsidR="00294263">
        <w:rPr>
          <w:noProof/>
        </w:rPr>
        <w:instrText xml:space="preserve"> SEQ Figure \* ARABIC </w:instrText>
      </w:r>
      <w:r w:rsidR="00294263">
        <w:rPr>
          <w:noProof/>
        </w:rPr>
        <w:fldChar w:fldCharType="separate"/>
      </w:r>
      <w:r>
        <w:rPr>
          <w:noProof/>
        </w:rPr>
        <w:t>1</w:t>
      </w:r>
      <w:r w:rsidR="00294263">
        <w:rPr>
          <w:noProof/>
        </w:rPr>
        <w:fldChar w:fldCharType="end"/>
      </w:r>
      <w:bookmarkEnd w:id="0"/>
      <w:r>
        <w:t>: ISM 6225 course module time allocations and objectives</w:t>
      </w:r>
    </w:p>
    <w:p w14:paraId="6CE66421" w14:textId="77777777" w:rsidR="006275E0" w:rsidRDefault="00816C9D" w:rsidP="00796C23">
      <w:pPr>
        <w:pStyle w:val="Heading1"/>
        <w:rPr>
          <w:rFonts w:eastAsia="Cambria"/>
        </w:rPr>
      </w:pPr>
      <w:r>
        <w:rPr>
          <w:rFonts w:eastAsia="Cambria"/>
        </w:rPr>
        <w:t>Logistics</w:t>
      </w:r>
    </w:p>
    <w:p w14:paraId="4670AA2D" w14:textId="13B21438" w:rsidR="00095CAB" w:rsidRPr="00F90586" w:rsidRDefault="00095CAB"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The course may be seen as comprised of three modules – </w:t>
      </w:r>
      <w:r>
        <w:rPr>
          <w:rFonts w:eastAsiaTheme="minorEastAsia"/>
          <w:color w:val="auto"/>
        </w:rPr>
        <w:fldChar w:fldCharType="begin"/>
      </w:r>
      <w:r>
        <w:rPr>
          <w:rFonts w:eastAsiaTheme="minorEastAsia"/>
          <w:color w:val="auto"/>
        </w:rPr>
        <w:instrText xml:space="preserve"> REF _Ref534371244 \h  \* MERGEFORMAT </w:instrText>
      </w:r>
      <w:r>
        <w:rPr>
          <w:rFonts w:eastAsiaTheme="minorEastAsia"/>
          <w:color w:val="auto"/>
        </w:rPr>
      </w:r>
      <w:r>
        <w:rPr>
          <w:rFonts w:eastAsiaTheme="minorEastAsia"/>
          <w:color w:val="auto"/>
        </w:rPr>
        <w:fldChar w:fldCharType="separate"/>
      </w:r>
      <w:r w:rsidRPr="006E142C">
        <w:rPr>
          <w:rFonts w:eastAsiaTheme="minorEastAsia"/>
          <w:color w:val="auto"/>
        </w:rPr>
        <w:t>Figure 1</w:t>
      </w:r>
      <w:r>
        <w:rPr>
          <w:rFonts w:eastAsiaTheme="minorEastAsia"/>
          <w:color w:val="auto"/>
        </w:rPr>
        <w:fldChar w:fldCharType="end"/>
      </w:r>
      <w:r>
        <w:rPr>
          <w:rFonts w:eastAsiaTheme="minorEastAsia"/>
          <w:color w:val="auto"/>
        </w:rPr>
        <w:t xml:space="preserve"> shows these modules and their respective time allocations. The first module covers the OSI model, the underlying networking technologies, which helps students architect distributed business applications appropriately. Module 2 reinforces basic programming concepts and introduces algorithmic thinking to solve standard computer programming problems. A benefit of this module is that it introduces students to the approaches adopted by technology intensive organizations in their interviews. Module 3 introduces full stack development, which is useful to help students develop fully operational web applications that use data and analytical models.</w:t>
      </w:r>
    </w:p>
    <w:p w14:paraId="5A2B6EDA" w14:textId="377AFE64" w:rsidR="00AD56E2" w:rsidRDefault="00AD56E2"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6E142C">
        <w:rPr>
          <w:rFonts w:eastAsiaTheme="minorEastAsia"/>
          <w:color w:val="auto"/>
        </w:rPr>
        <w:t>All students should have access to an installation of Visual Studio, running on a Windows machine</w:t>
      </w:r>
      <w:r w:rsidR="00252430">
        <w:rPr>
          <w:rFonts w:eastAsiaTheme="minorEastAsia"/>
          <w:color w:val="auto"/>
        </w:rPr>
        <w:t xml:space="preserve"> or VM</w:t>
      </w:r>
      <w:r w:rsidRPr="006E142C">
        <w:rPr>
          <w:rFonts w:eastAsiaTheme="minorEastAsia"/>
          <w:color w:val="auto"/>
        </w:rPr>
        <w:t>. Users with a Mac should install the necessary software on a Windows VM. If needed, please seek an appointment with the TA in the first week of class to complete the required setup. The Mac version of Visual Studio is not fully feature ready at this time and can therefore not be supported for this class</w:t>
      </w:r>
      <w:r w:rsidR="0001664E" w:rsidRPr="006E142C">
        <w:rPr>
          <w:rFonts w:eastAsiaTheme="minorEastAsia"/>
          <w:color w:val="auto"/>
        </w:rPr>
        <w:t xml:space="preserve"> (in particular, with limited support for databases)</w:t>
      </w:r>
      <w:r w:rsidRPr="006E142C">
        <w:rPr>
          <w:rFonts w:eastAsiaTheme="minorEastAsia"/>
          <w:color w:val="auto"/>
        </w:rPr>
        <w:t>.</w:t>
      </w:r>
      <w:r w:rsidR="00461D8C" w:rsidRPr="006E142C">
        <w:rPr>
          <w:rFonts w:eastAsiaTheme="minorEastAsia"/>
          <w:color w:val="auto"/>
        </w:rPr>
        <w:t xml:space="preserve"> </w:t>
      </w:r>
    </w:p>
    <w:p w14:paraId="4F4879FC" w14:textId="3DD327D1" w:rsidR="00A84912" w:rsidRDefault="00A84912"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Faculty teaching this class (in particular, Prof. Clinton Daniel) are creating video walk-throughs to help students with the hands-on components. These videos are designed to be viewed and followed before class meetings so that class time can be used to help students overcome any technical challenges with implementing the concepts covered.</w:t>
      </w:r>
      <w:r w:rsidR="00322B17">
        <w:rPr>
          <w:rFonts w:eastAsiaTheme="minorEastAsia"/>
          <w:color w:val="auto"/>
        </w:rPr>
        <w:t xml:space="preserve"> Links to these videos </w:t>
      </w:r>
      <w:r w:rsidR="006E142C">
        <w:rPr>
          <w:rFonts w:eastAsiaTheme="minorEastAsia"/>
          <w:color w:val="auto"/>
        </w:rPr>
        <w:t xml:space="preserve">are </w:t>
      </w:r>
      <w:r w:rsidR="00322B17">
        <w:rPr>
          <w:rFonts w:eastAsiaTheme="minorEastAsia"/>
          <w:color w:val="auto"/>
        </w:rPr>
        <w:t>available on Canvas.</w:t>
      </w:r>
    </w:p>
    <w:p w14:paraId="2A7C9BC1" w14:textId="1541E934" w:rsidR="001517DA" w:rsidRDefault="001517DA"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Full-stack development is one of the core activities of the BAIS profession. For many students however, this class is their first introduction to full-stack business application development and even programming with a full </w:t>
      </w:r>
      <w:r>
        <w:rPr>
          <w:rFonts w:eastAsiaTheme="minorEastAsia"/>
          <w:color w:val="auto"/>
        </w:rPr>
        <w:lastRenderedPageBreak/>
        <w:t xml:space="preserve">complement of tools. </w:t>
      </w:r>
      <w:r w:rsidR="00F71986">
        <w:rPr>
          <w:rFonts w:eastAsiaTheme="minorEastAsia"/>
          <w:color w:val="auto"/>
        </w:rPr>
        <w:t xml:space="preserve">It is recommended that you use this opportunity to develop competence </w:t>
      </w:r>
      <w:r w:rsidR="003A6F5D">
        <w:rPr>
          <w:rFonts w:eastAsiaTheme="minorEastAsia"/>
          <w:color w:val="auto"/>
        </w:rPr>
        <w:t xml:space="preserve">and overcome any fears </w:t>
      </w:r>
      <w:r w:rsidR="00F71986">
        <w:rPr>
          <w:rFonts w:eastAsiaTheme="minorEastAsia"/>
          <w:color w:val="auto"/>
        </w:rPr>
        <w:t xml:space="preserve">in this evergreen essential </w:t>
      </w:r>
      <w:r w:rsidR="003A6F5D">
        <w:rPr>
          <w:rFonts w:eastAsiaTheme="minorEastAsia"/>
          <w:color w:val="auto"/>
        </w:rPr>
        <w:t>skill.</w:t>
      </w:r>
      <w:r w:rsidR="006E142C">
        <w:rPr>
          <w:rFonts w:eastAsiaTheme="minorEastAsia"/>
          <w:color w:val="auto"/>
        </w:rPr>
        <w:t xml:space="preserve"> This class is also an opportunity to begin building your GitHub portfolio.</w:t>
      </w:r>
    </w:p>
    <w:p w14:paraId="09700179" w14:textId="71D587E9"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 xml:space="preserve">Students may form groups to complete projects. Follow instructions on </w:t>
      </w:r>
      <w:r w:rsidR="00DE4B43">
        <w:rPr>
          <w:rFonts w:eastAsiaTheme="minorEastAsia"/>
          <w:color w:val="auto"/>
        </w:rPr>
        <w:t xml:space="preserve">Canvas </w:t>
      </w:r>
      <w:r w:rsidRPr="00431E25">
        <w:rPr>
          <w:rFonts w:eastAsiaTheme="minorEastAsia"/>
          <w:color w:val="auto"/>
        </w:rPr>
        <w:t>for group</w:t>
      </w:r>
      <w:r w:rsidR="00C374EF" w:rsidRPr="00431E25">
        <w:rPr>
          <w:rFonts w:eastAsiaTheme="minorEastAsia"/>
          <w:color w:val="auto"/>
        </w:rPr>
        <w:t xml:space="preserve"> </w:t>
      </w:r>
      <w:r w:rsidRPr="00431E25">
        <w:rPr>
          <w:rFonts w:eastAsiaTheme="minorEastAsia"/>
          <w:color w:val="auto"/>
        </w:rPr>
        <w:t>size.</w:t>
      </w:r>
      <w:r w:rsidR="0037172A" w:rsidRPr="00431E25">
        <w:rPr>
          <w:rFonts w:eastAsiaTheme="minorEastAsia"/>
          <w:color w:val="auto"/>
        </w:rPr>
        <w:t xml:space="preserve"> All students should sign up on the groups pre-created for the class, do not create new group sets</w:t>
      </w:r>
      <w:r w:rsidR="00CD0F86">
        <w:rPr>
          <w:rFonts w:eastAsiaTheme="minorEastAsia"/>
          <w:color w:val="auto"/>
        </w:rPr>
        <w:t>.</w:t>
      </w:r>
      <w:r w:rsidR="005851D6">
        <w:rPr>
          <w:rFonts w:eastAsiaTheme="minorEastAsia"/>
          <w:color w:val="auto"/>
        </w:rPr>
        <w:t xml:space="preserve"> In case of group dysfunction, students may fire disruptive members, or </w:t>
      </w:r>
      <w:r w:rsidR="00292035">
        <w:rPr>
          <w:rFonts w:eastAsiaTheme="minorEastAsia"/>
          <w:color w:val="auto"/>
        </w:rPr>
        <w:t xml:space="preserve">sub-groups may </w:t>
      </w:r>
      <w:r w:rsidR="005851D6">
        <w:rPr>
          <w:rFonts w:eastAsiaTheme="minorEastAsia"/>
          <w:color w:val="auto"/>
        </w:rPr>
        <w:t>create their own group</w:t>
      </w:r>
      <w:r w:rsidR="00FB5868">
        <w:rPr>
          <w:rFonts w:eastAsiaTheme="minorEastAsia"/>
          <w:color w:val="auto"/>
        </w:rPr>
        <w:t xml:space="preserve"> at any time</w:t>
      </w:r>
      <w:r w:rsidR="005851D6">
        <w:rPr>
          <w:rFonts w:eastAsiaTheme="minorEastAsia"/>
          <w:color w:val="auto"/>
        </w:rPr>
        <w:t>.</w:t>
      </w:r>
    </w:p>
    <w:p w14:paraId="28F547F0" w14:textId="77777777" w:rsidR="008037B3" w:rsidRPr="00431E25" w:rsidRDefault="00B701DB"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Please u</w:t>
      </w:r>
      <w:r w:rsidR="008037B3" w:rsidRPr="00431E25">
        <w:rPr>
          <w:rFonts w:eastAsiaTheme="minorEastAsia"/>
          <w:color w:val="auto"/>
        </w:rPr>
        <w:t>se the term “</w:t>
      </w:r>
      <w:r w:rsidR="004216C5" w:rsidRPr="00431E25">
        <w:rPr>
          <w:rFonts w:eastAsiaTheme="minorEastAsia"/>
          <w:color w:val="auto"/>
        </w:rPr>
        <w:t>ISM</w:t>
      </w:r>
      <w:r w:rsidR="0037172A" w:rsidRPr="00431E25">
        <w:rPr>
          <w:rFonts w:eastAsiaTheme="minorEastAsia"/>
          <w:color w:val="auto"/>
        </w:rPr>
        <w:t xml:space="preserve"> 6225</w:t>
      </w:r>
      <w:r w:rsidR="008037B3" w:rsidRPr="00431E25">
        <w:rPr>
          <w:rFonts w:eastAsiaTheme="minorEastAsia"/>
          <w:color w:val="auto"/>
        </w:rPr>
        <w:t>” in the subject line of your email (no spaces) to help me filter emails.</w:t>
      </w:r>
    </w:p>
    <w:p w14:paraId="64D598E1" w14:textId="77777777"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 xml:space="preserve">Readings and assignment deliverables are </w:t>
      </w:r>
      <w:r w:rsidR="00461D8C">
        <w:rPr>
          <w:rFonts w:eastAsiaTheme="minorEastAsia"/>
          <w:color w:val="auto"/>
        </w:rPr>
        <w:t xml:space="preserve">specified </w:t>
      </w:r>
      <w:r w:rsidRPr="00431E25">
        <w:rPr>
          <w:rFonts w:eastAsiaTheme="minorEastAsia"/>
          <w:color w:val="auto"/>
        </w:rPr>
        <w:t>on the course site</w:t>
      </w:r>
      <w:r w:rsidR="00461D8C">
        <w:rPr>
          <w:rFonts w:eastAsiaTheme="minorEastAsia"/>
          <w:color w:val="auto"/>
        </w:rPr>
        <w:t xml:space="preserve"> on Canvas</w:t>
      </w:r>
      <w:r w:rsidRPr="00431E25">
        <w:rPr>
          <w:rFonts w:eastAsiaTheme="minorEastAsia"/>
          <w:color w:val="auto"/>
        </w:rPr>
        <w:t>.</w:t>
      </w:r>
    </w:p>
    <w:p w14:paraId="7156CFA5" w14:textId="77777777"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Deliverables are due by the end of day on the due date (usually this means 11:55pm).</w:t>
      </w:r>
      <w:r w:rsidR="00DC7097">
        <w:rPr>
          <w:rFonts w:eastAsiaTheme="minorEastAsia"/>
          <w:color w:val="auto"/>
        </w:rPr>
        <w:t xml:space="preserve"> The default due days are Sundays, but adaptations are made to accommodate calendar </w:t>
      </w:r>
      <w:r w:rsidR="00480A98">
        <w:rPr>
          <w:rFonts w:eastAsiaTheme="minorEastAsia"/>
          <w:color w:val="auto"/>
        </w:rPr>
        <w:t>and scheduling issues.</w:t>
      </w:r>
    </w:p>
    <w:p w14:paraId="2A68D9F7" w14:textId="77777777"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Make up opportunities will only be provided for job-related situations and for medical</w:t>
      </w:r>
      <w:r w:rsidR="00C374EF" w:rsidRPr="00431E25">
        <w:rPr>
          <w:rFonts w:eastAsiaTheme="minorEastAsia"/>
          <w:color w:val="auto"/>
        </w:rPr>
        <w:t xml:space="preserve"> </w:t>
      </w:r>
      <w:r w:rsidRPr="00431E25">
        <w:rPr>
          <w:rFonts w:eastAsiaTheme="minorEastAsia"/>
          <w:color w:val="auto"/>
        </w:rPr>
        <w:t>emergencies in the immediate family.</w:t>
      </w:r>
    </w:p>
    <w:p w14:paraId="137E974C" w14:textId="77777777" w:rsidR="008037B3" w:rsidRPr="00431E25" w:rsidRDefault="00786312"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The instructors </w:t>
      </w:r>
      <w:r w:rsidR="008037B3" w:rsidRPr="00431E25">
        <w:rPr>
          <w:rFonts w:eastAsiaTheme="minorEastAsia"/>
          <w:color w:val="auto"/>
        </w:rPr>
        <w:t xml:space="preserve">will do </w:t>
      </w:r>
      <w:r>
        <w:rPr>
          <w:rFonts w:eastAsiaTheme="minorEastAsia"/>
          <w:color w:val="auto"/>
        </w:rPr>
        <w:t xml:space="preserve">their </w:t>
      </w:r>
      <w:r w:rsidR="008037B3" w:rsidRPr="00431E25">
        <w:rPr>
          <w:rFonts w:eastAsiaTheme="minorEastAsia"/>
          <w:color w:val="auto"/>
        </w:rPr>
        <w:t>best to teach you something useful, not merely certify what you already know.</w:t>
      </w:r>
      <w:r w:rsidR="00C374EF" w:rsidRPr="00431E25">
        <w:rPr>
          <w:rFonts w:eastAsiaTheme="minorEastAsia"/>
          <w:color w:val="auto"/>
        </w:rPr>
        <w:t xml:space="preserve"> </w:t>
      </w:r>
      <w:r w:rsidR="008037B3" w:rsidRPr="00431E25">
        <w:rPr>
          <w:rFonts w:eastAsiaTheme="minorEastAsia"/>
          <w:color w:val="auto"/>
        </w:rPr>
        <w:t xml:space="preserve">This impacts </w:t>
      </w:r>
      <w:r w:rsidR="0082431C">
        <w:rPr>
          <w:rFonts w:eastAsiaTheme="minorEastAsia"/>
          <w:color w:val="auto"/>
        </w:rPr>
        <w:t xml:space="preserve">exam </w:t>
      </w:r>
      <w:r w:rsidR="008037B3" w:rsidRPr="00431E25">
        <w:rPr>
          <w:rFonts w:eastAsiaTheme="minorEastAsia"/>
          <w:color w:val="auto"/>
        </w:rPr>
        <w:t>preparation for example, where you should not expect a shortlist of questions</w:t>
      </w:r>
      <w:r w:rsidR="00C374EF" w:rsidRPr="00431E25">
        <w:rPr>
          <w:rFonts w:eastAsiaTheme="minorEastAsia"/>
          <w:color w:val="auto"/>
        </w:rPr>
        <w:t xml:space="preserve"> </w:t>
      </w:r>
      <w:r w:rsidR="008037B3" w:rsidRPr="00431E25">
        <w:rPr>
          <w:rFonts w:eastAsiaTheme="minorEastAsia"/>
          <w:color w:val="auto"/>
        </w:rPr>
        <w:t>to prepare.</w:t>
      </w:r>
    </w:p>
    <w:p w14:paraId="76F3FB4D" w14:textId="49B401BA" w:rsidR="008829A2" w:rsidRDefault="00791211"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21D70">
        <w:rPr>
          <w:rFonts w:eastAsiaTheme="minorEastAsia"/>
          <w:color w:val="auto"/>
        </w:rPr>
        <w:t xml:space="preserve">The instructors conduct all </w:t>
      </w:r>
      <w:r w:rsidR="00C67643" w:rsidRPr="00421D70">
        <w:rPr>
          <w:rFonts w:eastAsiaTheme="minorEastAsia"/>
          <w:color w:val="auto"/>
        </w:rPr>
        <w:t>sections of the course tightly in sync. Accordingly, students can reach out to any instructor of the course to expand the availability of office hours</w:t>
      </w:r>
      <w:r w:rsidR="000753F0" w:rsidRPr="00421D70">
        <w:rPr>
          <w:rFonts w:eastAsiaTheme="minorEastAsia"/>
          <w:color w:val="auto"/>
        </w:rPr>
        <w:t xml:space="preserve">. </w:t>
      </w:r>
    </w:p>
    <w:p w14:paraId="19B32998" w14:textId="6D6D6524" w:rsidR="00103D55" w:rsidRDefault="00103D55"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On </w:t>
      </w:r>
      <w:r w:rsidR="00FB5868">
        <w:rPr>
          <w:rFonts w:eastAsiaTheme="minorEastAsia"/>
          <w:color w:val="auto"/>
        </w:rPr>
        <w:t xml:space="preserve">all programming </w:t>
      </w:r>
      <w:r>
        <w:rPr>
          <w:rFonts w:eastAsiaTheme="minorEastAsia"/>
          <w:color w:val="auto"/>
        </w:rPr>
        <w:t>assignments, you are expected to handle all reasonable corner cases.</w:t>
      </w:r>
    </w:p>
    <w:p w14:paraId="7AC58E66" w14:textId="3D842C38" w:rsidR="00A8707A" w:rsidRPr="0077785D" w:rsidRDefault="00A8707A"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If your prior background has not prepared you well in technology (e.g. students from non-technology majors), it is your responsibility to devote the time to get up to speed with the content. Slowing down to accommodate your preferences takes away the value of the class for other students. </w:t>
      </w:r>
    </w:p>
    <w:p w14:paraId="071328F3" w14:textId="77777777" w:rsidR="006275E0" w:rsidRPr="007F29E9" w:rsidRDefault="008037B3" w:rsidP="00796C23">
      <w:pPr>
        <w:pStyle w:val="Heading1"/>
        <w:rPr>
          <w:rFonts w:eastAsia="Cambria"/>
        </w:rPr>
      </w:pPr>
      <w:r w:rsidRPr="007F29E9">
        <w:rPr>
          <w:rFonts w:eastAsia="Cambria"/>
        </w:rPr>
        <w:t xml:space="preserve">Business </w:t>
      </w:r>
      <w:r w:rsidR="00191ED8" w:rsidRPr="007F29E9">
        <w:rPr>
          <w:rFonts w:eastAsia="Cambria"/>
        </w:rPr>
        <w:t>Continuity</w:t>
      </w:r>
      <w:r w:rsidR="00191ED8" w:rsidRPr="007F29E9">
        <w:rPr>
          <w:rFonts w:eastAsia="Cambria"/>
        </w:rPr>
        <w:tab/>
      </w:r>
    </w:p>
    <w:p w14:paraId="05169E1D" w14:textId="73321125" w:rsidR="008037B3" w:rsidRPr="007F29E9" w:rsidRDefault="008037B3" w:rsidP="007F29E9">
      <w:pPr>
        <w:autoSpaceDE w:val="0"/>
        <w:autoSpaceDN w:val="0"/>
        <w:adjustRightInd w:val="0"/>
        <w:spacing w:after="0" w:line="240" w:lineRule="auto"/>
        <w:ind w:left="0" w:firstLine="0"/>
        <w:jc w:val="left"/>
        <w:rPr>
          <w:rFonts w:eastAsiaTheme="minorEastAsia"/>
          <w:color w:val="auto"/>
        </w:rPr>
      </w:pPr>
      <w:r w:rsidRPr="007F29E9">
        <w:rPr>
          <w:rFonts w:eastAsiaTheme="minorEastAsia"/>
          <w:color w:val="auto"/>
        </w:rPr>
        <w:t>In the event of an emergency, USF may opt to continue delivery of instruction through methods that</w:t>
      </w:r>
      <w:r w:rsidR="00976AF0" w:rsidRPr="007F29E9">
        <w:rPr>
          <w:rFonts w:eastAsiaTheme="minorEastAsia"/>
          <w:color w:val="auto"/>
        </w:rPr>
        <w:t xml:space="preserve"> </w:t>
      </w:r>
      <w:r w:rsidRPr="007F29E9">
        <w:rPr>
          <w:rFonts w:eastAsiaTheme="minorEastAsia"/>
          <w:color w:val="auto"/>
        </w:rPr>
        <w:t xml:space="preserve">include but are not limited to: Canvas, </w:t>
      </w:r>
      <w:r w:rsidR="00FC42A4">
        <w:rPr>
          <w:rFonts w:eastAsiaTheme="minorEastAsia"/>
          <w:color w:val="auto"/>
        </w:rPr>
        <w:t>Teams</w:t>
      </w:r>
      <w:r w:rsidRPr="007F29E9">
        <w:rPr>
          <w:rFonts w:eastAsiaTheme="minorEastAsia"/>
          <w:color w:val="auto"/>
        </w:rPr>
        <w:t>, and email messaging and/or an alternate</w:t>
      </w:r>
      <w:r w:rsidR="00976AF0" w:rsidRPr="007F29E9">
        <w:rPr>
          <w:rFonts w:eastAsiaTheme="minorEastAsia"/>
          <w:color w:val="auto"/>
        </w:rPr>
        <w:t xml:space="preserve"> </w:t>
      </w:r>
      <w:r w:rsidRPr="007F29E9">
        <w:rPr>
          <w:rFonts w:eastAsiaTheme="minorEastAsia"/>
          <w:color w:val="auto"/>
        </w:rPr>
        <w:t>schedule. It’s the responsibility of the student to monitor Canvas for each class for course specific</w:t>
      </w:r>
      <w:r w:rsidR="00976AF0" w:rsidRPr="007F29E9">
        <w:rPr>
          <w:rFonts w:eastAsiaTheme="minorEastAsia"/>
          <w:color w:val="auto"/>
        </w:rPr>
        <w:t xml:space="preserve"> </w:t>
      </w:r>
      <w:r w:rsidRPr="007F29E9">
        <w:rPr>
          <w:rFonts w:eastAsiaTheme="minorEastAsia"/>
          <w:color w:val="auto"/>
        </w:rPr>
        <w:t xml:space="preserve">communication, and the main USF, College, and department websites, emails, and </w:t>
      </w:r>
      <w:proofErr w:type="spellStart"/>
      <w:r w:rsidRPr="007F29E9">
        <w:rPr>
          <w:rFonts w:eastAsiaTheme="minorEastAsia"/>
          <w:color w:val="auto"/>
        </w:rPr>
        <w:t>MoBull</w:t>
      </w:r>
      <w:proofErr w:type="spellEnd"/>
      <w:r w:rsidRPr="007F29E9">
        <w:rPr>
          <w:rFonts w:eastAsiaTheme="minorEastAsia"/>
          <w:color w:val="auto"/>
        </w:rPr>
        <w:t xml:space="preserve"> messages for</w:t>
      </w:r>
      <w:r w:rsidR="007F29E9" w:rsidRPr="007F29E9">
        <w:rPr>
          <w:rFonts w:eastAsiaTheme="minorEastAsia"/>
          <w:color w:val="auto"/>
        </w:rPr>
        <w:t xml:space="preserve"> </w:t>
      </w:r>
      <w:r w:rsidRPr="007F29E9">
        <w:rPr>
          <w:rFonts w:eastAsiaTheme="minorEastAsia"/>
          <w:color w:val="auto"/>
        </w:rPr>
        <w:t>important general information.</w:t>
      </w:r>
    </w:p>
    <w:p w14:paraId="4FBC7BFA" w14:textId="77777777" w:rsidR="00AD2C16" w:rsidRDefault="00AD2C16" w:rsidP="00796C23">
      <w:pPr>
        <w:pStyle w:val="Heading1"/>
        <w:rPr>
          <w:rFonts w:eastAsia="Cambria"/>
        </w:rPr>
      </w:pPr>
      <w:r>
        <w:rPr>
          <w:rFonts w:eastAsia="Cambria"/>
        </w:rPr>
        <w:t>Presentation</w:t>
      </w:r>
    </w:p>
    <w:p w14:paraId="0CECFD91" w14:textId="0334309A" w:rsidR="00AD2C16" w:rsidRPr="00AD2C16" w:rsidRDefault="00A02FE3" w:rsidP="00AD2C16">
      <w:pPr>
        <w:ind w:left="0" w:firstLine="0"/>
      </w:pPr>
      <w:r>
        <w:t>To help build your communication skills</w:t>
      </w:r>
      <w:r w:rsidR="00602FC1">
        <w:t xml:space="preserve"> and algorithmic thinking</w:t>
      </w:r>
      <w:r>
        <w:t>, e</w:t>
      </w:r>
      <w:r w:rsidR="00AD2C16">
        <w:t xml:space="preserve">ach group will be required to pick a </w:t>
      </w:r>
      <w:r w:rsidR="00860832">
        <w:t xml:space="preserve">data structure or algorithm </w:t>
      </w:r>
      <w:r w:rsidR="006D0D6A">
        <w:t>and present it to the class. Please use the instructions in the presentation assignment for details.</w:t>
      </w:r>
    </w:p>
    <w:p w14:paraId="7AC84BAF" w14:textId="77777777" w:rsidR="006275E0" w:rsidRPr="007F29E9" w:rsidRDefault="00191ED8" w:rsidP="00796C23">
      <w:pPr>
        <w:pStyle w:val="Heading1"/>
      </w:pPr>
      <w:r w:rsidRPr="007F29E9">
        <w:rPr>
          <w:rFonts w:eastAsia="Cambria"/>
        </w:rPr>
        <w:t>Grading</w:t>
      </w:r>
      <w:r w:rsidRPr="007F29E9">
        <w:rPr>
          <w:rFonts w:eastAsia="Cambria"/>
        </w:rPr>
        <w:tab/>
      </w:r>
    </w:p>
    <w:tbl>
      <w:tblPr>
        <w:tblStyle w:val="TableGrid"/>
        <w:tblW w:w="10790" w:type="dxa"/>
        <w:tblInd w:w="5" w:type="dxa"/>
        <w:tblCellMar>
          <w:left w:w="106" w:type="dxa"/>
          <w:right w:w="115" w:type="dxa"/>
        </w:tblCellMar>
        <w:tblLook w:val="04A0" w:firstRow="1" w:lastRow="0" w:firstColumn="1" w:lastColumn="0" w:noHBand="0" w:noVBand="1"/>
      </w:tblPr>
      <w:tblGrid>
        <w:gridCol w:w="2780"/>
        <w:gridCol w:w="2250"/>
        <w:gridCol w:w="3960"/>
        <w:gridCol w:w="1800"/>
      </w:tblGrid>
      <w:tr w:rsidR="007F29E9" w:rsidRPr="005B6D35" w14:paraId="78CC0584"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710C78A0" w14:textId="77777777" w:rsidR="006275E0" w:rsidRPr="005B6D35" w:rsidRDefault="00191ED8">
            <w:pPr>
              <w:spacing w:after="0" w:line="276" w:lineRule="auto"/>
              <w:ind w:left="5" w:firstLine="0"/>
              <w:jc w:val="left"/>
              <w:rPr>
                <w:b/>
                <w:color w:val="auto"/>
              </w:rPr>
            </w:pPr>
            <w:r w:rsidRPr="005B6D35">
              <w:rPr>
                <w:b/>
                <w:color w:val="auto"/>
              </w:rPr>
              <w:t>Activity</w:t>
            </w:r>
            <w:r w:rsidRPr="005B6D35">
              <w:rPr>
                <w:b/>
                <w:color w:val="auto"/>
              </w:rPr>
              <w:tab/>
            </w:r>
          </w:p>
        </w:tc>
        <w:tc>
          <w:tcPr>
            <w:tcW w:w="2250" w:type="dxa"/>
            <w:tcBorders>
              <w:top w:val="single" w:sz="4" w:space="0" w:color="000000"/>
              <w:left w:val="single" w:sz="4" w:space="0" w:color="000000"/>
              <w:bottom w:val="single" w:sz="4" w:space="0" w:color="000000"/>
              <w:right w:val="single" w:sz="4" w:space="0" w:color="000000"/>
            </w:tcBorders>
          </w:tcPr>
          <w:p w14:paraId="067C7C4D" w14:textId="0274AA36" w:rsidR="006275E0" w:rsidRPr="005B6D35" w:rsidRDefault="00821E0A">
            <w:pPr>
              <w:spacing w:after="0" w:line="276" w:lineRule="auto"/>
              <w:ind w:left="5" w:firstLine="0"/>
              <w:jc w:val="left"/>
              <w:rPr>
                <w:b/>
                <w:color w:val="auto"/>
              </w:rPr>
            </w:pPr>
            <w:r>
              <w:rPr>
                <w:b/>
                <w:color w:val="auto"/>
              </w:rPr>
              <w:t xml:space="preserve">Default </w:t>
            </w:r>
            <w:r w:rsidR="00EC3C5E" w:rsidRPr="005B6D35">
              <w:rPr>
                <w:b/>
                <w:color w:val="auto"/>
              </w:rPr>
              <w:t>Type</w:t>
            </w:r>
          </w:p>
        </w:tc>
        <w:tc>
          <w:tcPr>
            <w:tcW w:w="3960" w:type="dxa"/>
            <w:tcBorders>
              <w:top w:val="single" w:sz="4" w:space="0" w:color="000000"/>
              <w:left w:val="single" w:sz="4" w:space="0" w:color="000000"/>
              <w:bottom w:val="single" w:sz="4" w:space="0" w:color="000000"/>
              <w:right w:val="single" w:sz="4" w:space="0" w:color="000000"/>
            </w:tcBorders>
          </w:tcPr>
          <w:p w14:paraId="70B95848" w14:textId="77777777" w:rsidR="006275E0" w:rsidRPr="005B6D35" w:rsidRDefault="00EC3C5E">
            <w:pPr>
              <w:spacing w:after="0" w:line="276" w:lineRule="auto"/>
              <w:ind w:left="0" w:firstLine="0"/>
              <w:jc w:val="left"/>
              <w:rPr>
                <w:b/>
                <w:color w:val="auto"/>
              </w:rPr>
            </w:pPr>
            <w:r w:rsidRPr="005B6D35">
              <w:rPr>
                <w:b/>
                <w:color w:val="auto"/>
              </w:rPr>
              <w:t>Unit weight</w:t>
            </w:r>
          </w:p>
        </w:tc>
        <w:tc>
          <w:tcPr>
            <w:tcW w:w="1800" w:type="dxa"/>
            <w:tcBorders>
              <w:top w:val="single" w:sz="4" w:space="0" w:color="000000"/>
              <w:left w:val="single" w:sz="4" w:space="0" w:color="000000"/>
              <w:bottom w:val="single" w:sz="4" w:space="0" w:color="000000"/>
              <w:right w:val="single" w:sz="4" w:space="0" w:color="000000"/>
            </w:tcBorders>
          </w:tcPr>
          <w:p w14:paraId="117CB8D9" w14:textId="77777777" w:rsidR="006275E0" w:rsidRPr="005B6D35" w:rsidRDefault="00EC3C5E">
            <w:pPr>
              <w:spacing w:after="0" w:line="276" w:lineRule="auto"/>
              <w:ind w:left="0" w:firstLine="0"/>
              <w:jc w:val="left"/>
              <w:rPr>
                <w:b/>
                <w:color w:val="auto"/>
              </w:rPr>
            </w:pPr>
            <w:r w:rsidRPr="005B6D35">
              <w:rPr>
                <w:b/>
                <w:color w:val="auto"/>
              </w:rPr>
              <w:t>Total weight</w:t>
            </w:r>
          </w:p>
        </w:tc>
      </w:tr>
      <w:tr w:rsidR="00DC35B9" w:rsidRPr="007F29E9" w14:paraId="00061006"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45FC8AFE" w14:textId="44A9CC7D" w:rsidR="00DC35B9" w:rsidRDefault="00D33B0D">
            <w:pPr>
              <w:spacing w:after="0" w:line="276" w:lineRule="auto"/>
              <w:ind w:left="5" w:firstLine="0"/>
              <w:jc w:val="left"/>
              <w:rPr>
                <w:color w:val="auto"/>
              </w:rPr>
            </w:pPr>
            <w:ins w:id="1" w:author="Manish Agrawal" w:date="2023-08-11T16:29:00Z">
              <w:r>
                <w:rPr>
                  <w:color w:val="auto"/>
                </w:rPr>
                <w:t xml:space="preserve">Project and </w:t>
              </w:r>
            </w:ins>
            <w:r w:rsidR="00DC35B9">
              <w:rPr>
                <w:color w:val="auto"/>
              </w:rPr>
              <w:t>Presentation</w:t>
            </w:r>
          </w:p>
        </w:tc>
        <w:tc>
          <w:tcPr>
            <w:tcW w:w="2250" w:type="dxa"/>
            <w:tcBorders>
              <w:top w:val="single" w:sz="4" w:space="0" w:color="000000"/>
              <w:left w:val="single" w:sz="4" w:space="0" w:color="000000"/>
              <w:bottom w:val="single" w:sz="4" w:space="0" w:color="000000"/>
              <w:right w:val="single" w:sz="4" w:space="0" w:color="000000"/>
            </w:tcBorders>
          </w:tcPr>
          <w:p w14:paraId="046D1DCD" w14:textId="77777777" w:rsidR="00DC35B9" w:rsidRDefault="006D0D6A">
            <w:pPr>
              <w:spacing w:after="0" w:line="276" w:lineRule="auto"/>
              <w:ind w:left="5" w:firstLine="0"/>
              <w:jc w:val="left"/>
              <w:rPr>
                <w:color w:val="auto"/>
              </w:rPr>
            </w:pPr>
            <w:r>
              <w:rPr>
                <w:color w:val="auto"/>
              </w:rPr>
              <w:t>Group</w:t>
            </w:r>
          </w:p>
        </w:tc>
        <w:tc>
          <w:tcPr>
            <w:tcW w:w="3960" w:type="dxa"/>
            <w:tcBorders>
              <w:top w:val="single" w:sz="4" w:space="0" w:color="000000"/>
              <w:left w:val="single" w:sz="4" w:space="0" w:color="000000"/>
              <w:bottom w:val="single" w:sz="4" w:space="0" w:color="000000"/>
              <w:right w:val="single" w:sz="4" w:space="0" w:color="000000"/>
            </w:tcBorders>
          </w:tcPr>
          <w:p w14:paraId="691CE7AF" w14:textId="077B2A02" w:rsidR="00DC35B9" w:rsidRDefault="00D33B0D">
            <w:pPr>
              <w:spacing w:after="0" w:line="276" w:lineRule="auto"/>
              <w:ind w:left="0" w:firstLine="0"/>
              <w:jc w:val="left"/>
              <w:rPr>
                <w:color w:val="auto"/>
              </w:rPr>
            </w:pPr>
            <w:r>
              <w:rPr>
                <w:color w:val="auto"/>
              </w:rPr>
              <w:t>1</w:t>
            </w:r>
            <w:r w:rsidR="00F656BC">
              <w:rPr>
                <w:color w:val="auto"/>
              </w:rPr>
              <w:t>0</w:t>
            </w:r>
            <w:r w:rsidR="00DC35B9">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14F116D8" w14:textId="7F3BE54D" w:rsidR="00DC35B9" w:rsidRDefault="00A10B3C">
            <w:pPr>
              <w:spacing w:after="0" w:line="276" w:lineRule="auto"/>
              <w:ind w:left="0" w:firstLine="0"/>
              <w:jc w:val="left"/>
              <w:rPr>
                <w:color w:val="auto"/>
              </w:rPr>
            </w:pPr>
            <w:r>
              <w:rPr>
                <w:color w:val="auto"/>
              </w:rPr>
              <w:t xml:space="preserve">  </w:t>
            </w:r>
            <w:r w:rsidR="00D33B0D">
              <w:rPr>
                <w:color w:val="auto"/>
              </w:rPr>
              <w:t>1</w:t>
            </w:r>
            <w:r w:rsidR="00F656BC">
              <w:rPr>
                <w:color w:val="auto"/>
              </w:rPr>
              <w:t>0</w:t>
            </w:r>
            <w:r w:rsidR="00DC35B9">
              <w:rPr>
                <w:color w:val="auto"/>
              </w:rPr>
              <w:t>%</w:t>
            </w:r>
          </w:p>
        </w:tc>
      </w:tr>
      <w:tr w:rsidR="00DC35B9" w:rsidRPr="007F29E9" w14:paraId="6930DD8E"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03A16876" w14:textId="2D824D8F" w:rsidR="00DC35B9" w:rsidRDefault="00E02DE4">
            <w:pPr>
              <w:spacing w:after="0" w:line="276" w:lineRule="auto"/>
              <w:ind w:left="5" w:firstLine="0"/>
              <w:jc w:val="left"/>
              <w:rPr>
                <w:color w:val="auto"/>
              </w:rPr>
            </w:pPr>
            <w:r>
              <w:rPr>
                <w:color w:val="auto"/>
              </w:rPr>
              <w:t>Programming problems</w:t>
            </w:r>
          </w:p>
        </w:tc>
        <w:tc>
          <w:tcPr>
            <w:tcW w:w="2250" w:type="dxa"/>
            <w:tcBorders>
              <w:top w:val="single" w:sz="4" w:space="0" w:color="000000"/>
              <w:left w:val="single" w:sz="4" w:space="0" w:color="000000"/>
              <w:bottom w:val="single" w:sz="4" w:space="0" w:color="000000"/>
              <w:right w:val="single" w:sz="4" w:space="0" w:color="000000"/>
            </w:tcBorders>
          </w:tcPr>
          <w:p w14:paraId="623125C6" w14:textId="77777777" w:rsidR="00DC35B9" w:rsidRDefault="00DC35B9">
            <w:pPr>
              <w:spacing w:after="0" w:line="276" w:lineRule="auto"/>
              <w:ind w:left="5" w:firstLine="0"/>
              <w:jc w:val="left"/>
              <w:rPr>
                <w:color w:val="auto"/>
              </w:rPr>
            </w:pPr>
            <w:r>
              <w:rPr>
                <w:color w:val="auto"/>
              </w:rPr>
              <w:t>Individual</w:t>
            </w:r>
          </w:p>
        </w:tc>
        <w:tc>
          <w:tcPr>
            <w:tcW w:w="3960" w:type="dxa"/>
            <w:tcBorders>
              <w:top w:val="single" w:sz="4" w:space="0" w:color="000000"/>
              <w:left w:val="single" w:sz="4" w:space="0" w:color="000000"/>
              <w:bottom w:val="single" w:sz="4" w:space="0" w:color="000000"/>
              <w:right w:val="single" w:sz="4" w:space="0" w:color="000000"/>
            </w:tcBorders>
          </w:tcPr>
          <w:p w14:paraId="1282F930" w14:textId="7AE62A9B" w:rsidR="00DC35B9" w:rsidRDefault="00133D5E">
            <w:pPr>
              <w:spacing w:after="0" w:line="276" w:lineRule="auto"/>
              <w:ind w:left="0" w:firstLine="0"/>
              <w:jc w:val="left"/>
              <w:rPr>
                <w:color w:val="auto"/>
              </w:rPr>
            </w:pPr>
            <w:r>
              <w:rPr>
                <w:color w:val="auto"/>
              </w:rPr>
              <w:t>1</w:t>
            </w:r>
            <w:r w:rsidR="00DC35B9">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459E690C" w14:textId="2334DCE4" w:rsidR="00DC35B9" w:rsidRDefault="00133D5E">
            <w:pPr>
              <w:spacing w:after="0" w:line="276" w:lineRule="auto"/>
              <w:ind w:left="0" w:firstLine="0"/>
              <w:jc w:val="left"/>
              <w:rPr>
                <w:color w:val="auto"/>
              </w:rPr>
            </w:pPr>
            <w:r>
              <w:rPr>
                <w:color w:val="auto"/>
              </w:rPr>
              <w:t xml:space="preserve">  </w:t>
            </w:r>
            <w:r w:rsidR="00006CF9">
              <w:rPr>
                <w:color w:val="auto"/>
              </w:rPr>
              <w:t>5</w:t>
            </w:r>
            <w:r w:rsidR="00DC35B9">
              <w:rPr>
                <w:color w:val="auto"/>
              </w:rPr>
              <w:t>%</w:t>
            </w:r>
          </w:p>
        </w:tc>
      </w:tr>
      <w:tr w:rsidR="001D17EC" w:rsidRPr="007F29E9" w14:paraId="6E498F4C"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12B07584" w14:textId="77777777" w:rsidR="001D17EC" w:rsidRPr="007F29E9" w:rsidRDefault="001D17EC" w:rsidP="00543487">
            <w:pPr>
              <w:spacing w:after="0" w:line="276" w:lineRule="auto"/>
              <w:ind w:left="5" w:firstLine="0"/>
              <w:jc w:val="left"/>
              <w:rPr>
                <w:color w:val="auto"/>
              </w:rPr>
            </w:pPr>
            <w:r>
              <w:rPr>
                <w:color w:val="auto"/>
              </w:rPr>
              <w:t>Exams</w:t>
            </w:r>
          </w:p>
        </w:tc>
        <w:tc>
          <w:tcPr>
            <w:tcW w:w="2250" w:type="dxa"/>
            <w:tcBorders>
              <w:top w:val="single" w:sz="4" w:space="0" w:color="000000"/>
              <w:left w:val="single" w:sz="4" w:space="0" w:color="000000"/>
              <w:bottom w:val="single" w:sz="4" w:space="0" w:color="000000"/>
              <w:right w:val="single" w:sz="4" w:space="0" w:color="000000"/>
            </w:tcBorders>
          </w:tcPr>
          <w:p w14:paraId="16991622" w14:textId="77777777" w:rsidR="001D17EC" w:rsidRPr="007F29E9" w:rsidRDefault="001D17EC" w:rsidP="00543487">
            <w:pPr>
              <w:spacing w:after="0" w:line="276" w:lineRule="auto"/>
              <w:ind w:left="5" w:firstLine="0"/>
              <w:jc w:val="left"/>
              <w:rPr>
                <w:color w:val="auto"/>
              </w:rPr>
            </w:pPr>
            <w:r w:rsidRPr="007F29E9">
              <w:rPr>
                <w:color w:val="auto"/>
              </w:rPr>
              <w:t>I</w:t>
            </w:r>
            <w:r>
              <w:rPr>
                <w:color w:val="auto"/>
              </w:rPr>
              <w:t>ndividual</w:t>
            </w:r>
          </w:p>
        </w:tc>
        <w:tc>
          <w:tcPr>
            <w:tcW w:w="3960" w:type="dxa"/>
            <w:tcBorders>
              <w:top w:val="single" w:sz="4" w:space="0" w:color="000000"/>
              <w:left w:val="single" w:sz="4" w:space="0" w:color="000000"/>
              <w:bottom w:val="single" w:sz="4" w:space="0" w:color="000000"/>
              <w:right w:val="single" w:sz="4" w:space="0" w:color="000000"/>
            </w:tcBorders>
          </w:tcPr>
          <w:p w14:paraId="09F2CD47" w14:textId="2F072049" w:rsidR="001D17EC" w:rsidRPr="007F29E9" w:rsidRDefault="00F656BC" w:rsidP="00543487">
            <w:pPr>
              <w:spacing w:after="0" w:line="276" w:lineRule="auto"/>
              <w:ind w:left="0" w:firstLine="0"/>
              <w:jc w:val="left"/>
              <w:rPr>
                <w:color w:val="auto"/>
              </w:rPr>
            </w:pPr>
            <w:r>
              <w:rPr>
                <w:color w:val="auto"/>
              </w:rPr>
              <w:t>18</w:t>
            </w:r>
            <w:r w:rsidR="001D17EC" w:rsidRPr="007F29E9">
              <w:rPr>
                <w:color w:val="auto"/>
              </w:rPr>
              <w:t>%</w:t>
            </w:r>
            <w:r w:rsidR="007D28B6">
              <w:rPr>
                <w:color w:val="auto"/>
              </w:rPr>
              <w:t xml:space="preserve">, </w:t>
            </w:r>
            <w:r w:rsidR="00733186">
              <w:rPr>
                <w:color w:val="auto"/>
              </w:rPr>
              <w:t>2</w:t>
            </w:r>
            <w:r>
              <w:rPr>
                <w:color w:val="auto"/>
              </w:rPr>
              <w:t>0</w:t>
            </w:r>
            <w:r w:rsidR="007D28B6">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42B9D5BD" w14:textId="1CD3CB03" w:rsidR="001D17EC" w:rsidRPr="007F29E9" w:rsidRDefault="00F473E6" w:rsidP="00543487">
            <w:pPr>
              <w:spacing w:after="0" w:line="276" w:lineRule="auto"/>
              <w:ind w:left="0" w:firstLine="0"/>
              <w:jc w:val="left"/>
              <w:rPr>
                <w:color w:val="auto"/>
              </w:rPr>
            </w:pPr>
            <w:r>
              <w:rPr>
                <w:color w:val="auto"/>
              </w:rPr>
              <w:t>38</w:t>
            </w:r>
            <w:r w:rsidR="001D17EC" w:rsidRPr="007F29E9">
              <w:rPr>
                <w:color w:val="auto"/>
              </w:rPr>
              <w:t>%</w:t>
            </w:r>
          </w:p>
        </w:tc>
      </w:tr>
      <w:tr w:rsidR="007F29E9" w:rsidRPr="007F29E9" w14:paraId="788CDAA9"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170B3612" w14:textId="77777777" w:rsidR="006275E0" w:rsidRPr="007F29E9" w:rsidRDefault="00321F14">
            <w:pPr>
              <w:spacing w:after="0" w:line="276" w:lineRule="auto"/>
              <w:ind w:left="5" w:firstLine="0"/>
              <w:jc w:val="left"/>
              <w:rPr>
                <w:color w:val="auto"/>
              </w:rPr>
            </w:pPr>
            <w:r>
              <w:rPr>
                <w:color w:val="auto"/>
              </w:rPr>
              <w:t>Assignments</w:t>
            </w:r>
          </w:p>
        </w:tc>
        <w:tc>
          <w:tcPr>
            <w:tcW w:w="2250" w:type="dxa"/>
            <w:tcBorders>
              <w:top w:val="single" w:sz="4" w:space="0" w:color="000000"/>
              <w:left w:val="single" w:sz="4" w:space="0" w:color="000000"/>
              <w:bottom w:val="single" w:sz="4" w:space="0" w:color="000000"/>
              <w:right w:val="single" w:sz="4" w:space="0" w:color="000000"/>
            </w:tcBorders>
          </w:tcPr>
          <w:p w14:paraId="242613E7" w14:textId="0A3CEF8F" w:rsidR="006275E0" w:rsidRPr="007F29E9" w:rsidRDefault="00EC3C5E">
            <w:pPr>
              <w:spacing w:after="0" w:line="276" w:lineRule="auto"/>
              <w:ind w:left="5" w:firstLine="0"/>
              <w:jc w:val="left"/>
              <w:rPr>
                <w:color w:val="auto"/>
              </w:rPr>
            </w:pPr>
            <w:r>
              <w:rPr>
                <w:color w:val="auto"/>
              </w:rPr>
              <w:t>Group</w:t>
            </w:r>
            <w:r w:rsidR="00E02DE4">
              <w:rPr>
                <w:color w:val="auto"/>
              </w:rPr>
              <w:t>/ Individual</w:t>
            </w:r>
          </w:p>
        </w:tc>
        <w:tc>
          <w:tcPr>
            <w:tcW w:w="3960" w:type="dxa"/>
            <w:tcBorders>
              <w:top w:val="single" w:sz="4" w:space="0" w:color="000000"/>
              <w:left w:val="single" w:sz="4" w:space="0" w:color="000000"/>
              <w:bottom w:val="single" w:sz="4" w:space="0" w:color="000000"/>
              <w:right w:val="single" w:sz="4" w:space="0" w:color="000000"/>
            </w:tcBorders>
          </w:tcPr>
          <w:p w14:paraId="63D643B5" w14:textId="7609BBE8" w:rsidR="006275E0" w:rsidRPr="007F29E9" w:rsidRDefault="00692423" w:rsidP="00EA3ABF">
            <w:pPr>
              <w:spacing w:after="0" w:line="276" w:lineRule="auto"/>
              <w:ind w:left="0" w:firstLine="0"/>
              <w:jc w:val="left"/>
              <w:rPr>
                <w:color w:val="auto"/>
              </w:rPr>
            </w:pPr>
            <w:r>
              <w:rPr>
                <w:color w:val="auto"/>
              </w:rPr>
              <w:t>5</w:t>
            </w:r>
            <w:r w:rsidR="00781A10" w:rsidRPr="007F29E9">
              <w:rPr>
                <w:color w:val="auto"/>
              </w:rPr>
              <w:t>%</w:t>
            </w:r>
            <w:r w:rsidR="00853AEF">
              <w:rPr>
                <w:color w:val="auto"/>
              </w:rPr>
              <w:t xml:space="preserve">, </w:t>
            </w:r>
            <w:r w:rsidR="004E1C40">
              <w:rPr>
                <w:color w:val="auto"/>
              </w:rPr>
              <w:t>1</w:t>
            </w:r>
            <w:r w:rsidR="00733186">
              <w:rPr>
                <w:color w:val="auto"/>
              </w:rPr>
              <w:t>5</w:t>
            </w:r>
            <w:r w:rsidR="00853AEF" w:rsidRPr="007F29E9">
              <w:rPr>
                <w:color w:val="auto"/>
              </w:rPr>
              <w:t>%</w:t>
            </w:r>
            <w:r w:rsidR="00580E12">
              <w:rPr>
                <w:color w:val="auto"/>
              </w:rPr>
              <w:t xml:space="preserve"> (I)</w:t>
            </w:r>
            <w:r w:rsidR="00853AEF">
              <w:rPr>
                <w:color w:val="auto"/>
              </w:rPr>
              <w:t xml:space="preserve">, </w:t>
            </w:r>
            <w:del w:id="2" w:author="Manish Agrawal" w:date="2023-08-11T16:29:00Z">
              <w:r w:rsidR="00733186" w:rsidDel="00D33B0D">
                <w:rPr>
                  <w:color w:val="auto"/>
                </w:rPr>
                <w:delText>1</w:delText>
              </w:r>
            </w:del>
            <w:r>
              <w:rPr>
                <w:color w:val="auto"/>
              </w:rPr>
              <w:t>0</w:t>
            </w:r>
            <w:ins w:id="3" w:author="Manish Agrawal" w:date="2023-08-11T16:29:00Z">
              <w:r w:rsidR="00D33B0D">
                <w:rPr>
                  <w:color w:val="auto"/>
                </w:rPr>
                <w:t>8</w:t>
              </w:r>
            </w:ins>
            <w:r w:rsidR="00853AEF" w:rsidRPr="007F29E9">
              <w:rPr>
                <w:color w:val="auto"/>
              </w:rPr>
              <w:t>%</w:t>
            </w:r>
            <w:r w:rsidR="00853AEF">
              <w:rPr>
                <w:color w:val="auto"/>
              </w:rPr>
              <w:t xml:space="preserve">, </w:t>
            </w:r>
            <w:r w:rsidR="00733186">
              <w:rPr>
                <w:color w:val="auto"/>
              </w:rPr>
              <w:t>5</w:t>
            </w:r>
            <w:r w:rsidR="00853AEF" w:rsidRPr="007F29E9">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2DF058D6" w14:textId="35323C6B" w:rsidR="006275E0" w:rsidRPr="007F29E9" w:rsidRDefault="00726FAA">
            <w:pPr>
              <w:spacing w:after="0" w:line="276" w:lineRule="auto"/>
              <w:ind w:left="0" w:firstLine="0"/>
              <w:jc w:val="left"/>
              <w:rPr>
                <w:color w:val="auto"/>
              </w:rPr>
            </w:pPr>
            <w:r>
              <w:rPr>
                <w:color w:val="auto"/>
              </w:rPr>
              <w:t>3</w:t>
            </w:r>
            <w:ins w:id="4" w:author="Manish Agrawal" w:date="2023-08-11T16:30:00Z">
              <w:r w:rsidR="00D33B0D">
                <w:rPr>
                  <w:color w:val="auto"/>
                </w:rPr>
                <w:t>3</w:t>
              </w:r>
            </w:ins>
            <w:del w:id="5" w:author="Manish Agrawal" w:date="2023-08-11T16:30:00Z">
              <w:r w:rsidR="00804B42" w:rsidDel="00D33B0D">
                <w:rPr>
                  <w:color w:val="auto"/>
                </w:rPr>
                <w:delText>5</w:delText>
              </w:r>
            </w:del>
            <w:r w:rsidR="00781A10" w:rsidRPr="007F29E9">
              <w:rPr>
                <w:color w:val="auto"/>
              </w:rPr>
              <w:t>%</w:t>
            </w:r>
          </w:p>
        </w:tc>
      </w:tr>
      <w:tr w:rsidR="007835A7" w:rsidRPr="007F29E9" w14:paraId="41CA3E7C"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13C76DE4" w14:textId="03AFEED1" w:rsidR="007835A7" w:rsidRDefault="007835A7">
            <w:pPr>
              <w:spacing w:after="0" w:line="276" w:lineRule="auto"/>
              <w:ind w:left="5" w:firstLine="0"/>
              <w:jc w:val="left"/>
              <w:rPr>
                <w:color w:val="auto"/>
              </w:rPr>
            </w:pPr>
            <w:r>
              <w:rPr>
                <w:color w:val="auto"/>
              </w:rPr>
              <w:t>Attendance</w:t>
            </w:r>
          </w:p>
        </w:tc>
        <w:tc>
          <w:tcPr>
            <w:tcW w:w="2250" w:type="dxa"/>
            <w:tcBorders>
              <w:top w:val="single" w:sz="4" w:space="0" w:color="000000"/>
              <w:left w:val="single" w:sz="4" w:space="0" w:color="000000"/>
              <w:bottom w:val="single" w:sz="4" w:space="0" w:color="000000"/>
              <w:right w:val="single" w:sz="4" w:space="0" w:color="000000"/>
            </w:tcBorders>
          </w:tcPr>
          <w:p w14:paraId="64CF70C8" w14:textId="42142BCB" w:rsidR="007835A7" w:rsidRDefault="007835A7">
            <w:pPr>
              <w:spacing w:after="0" w:line="276" w:lineRule="auto"/>
              <w:ind w:left="5" w:firstLine="0"/>
              <w:jc w:val="left"/>
              <w:rPr>
                <w:color w:val="auto"/>
              </w:rPr>
            </w:pPr>
            <w:r>
              <w:rPr>
                <w:color w:val="auto"/>
              </w:rPr>
              <w:t>Individual</w:t>
            </w:r>
          </w:p>
        </w:tc>
        <w:tc>
          <w:tcPr>
            <w:tcW w:w="3960" w:type="dxa"/>
            <w:tcBorders>
              <w:top w:val="single" w:sz="4" w:space="0" w:color="000000"/>
              <w:left w:val="single" w:sz="4" w:space="0" w:color="000000"/>
              <w:bottom w:val="single" w:sz="4" w:space="0" w:color="000000"/>
              <w:right w:val="single" w:sz="4" w:space="0" w:color="000000"/>
            </w:tcBorders>
          </w:tcPr>
          <w:p w14:paraId="0526A843" w14:textId="58CCF50A" w:rsidR="007835A7" w:rsidRDefault="007835A7" w:rsidP="00EA3ABF">
            <w:pPr>
              <w:spacing w:after="0" w:line="276" w:lineRule="auto"/>
              <w:ind w:left="0" w:firstLine="0"/>
              <w:jc w:val="left"/>
              <w:rPr>
                <w:color w:val="auto"/>
              </w:rPr>
            </w:pPr>
            <w:r>
              <w:rPr>
                <w:color w:val="auto"/>
              </w:rPr>
              <w:t>1</w:t>
            </w:r>
            <w:r w:rsidR="00D33B0D">
              <w:rPr>
                <w:color w:val="auto"/>
              </w:rPr>
              <w:t>2</w:t>
            </w:r>
            <w:r>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3711D2A1" w14:textId="1F5D65FE" w:rsidR="007835A7" w:rsidRDefault="00726FAA">
            <w:pPr>
              <w:spacing w:after="0" w:line="276" w:lineRule="auto"/>
              <w:ind w:left="0" w:firstLine="0"/>
              <w:jc w:val="left"/>
              <w:rPr>
                <w:color w:val="auto"/>
              </w:rPr>
            </w:pPr>
            <w:r>
              <w:rPr>
                <w:color w:val="auto"/>
              </w:rPr>
              <w:t>1</w:t>
            </w:r>
            <w:r w:rsidR="00D33B0D">
              <w:rPr>
                <w:color w:val="auto"/>
              </w:rPr>
              <w:t>2</w:t>
            </w:r>
            <w:r>
              <w:rPr>
                <w:color w:val="auto"/>
              </w:rPr>
              <w:t>%</w:t>
            </w:r>
          </w:p>
        </w:tc>
      </w:tr>
      <w:tr w:rsidR="007F29E9" w:rsidRPr="007F29E9" w14:paraId="4EFB0806"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4EAD8C31" w14:textId="77777777" w:rsidR="006275E0" w:rsidRPr="007F29E9" w:rsidRDefault="00EC3C5E">
            <w:pPr>
              <w:spacing w:after="0" w:line="276" w:lineRule="auto"/>
              <w:ind w:left="5" w:firstLine="0"/>
              <w:jc w:val="left"/>
              <w:rPr>
                <w:color w:val="auto"/>
              </w:rPr>
            </w:pPr>
            <w:r>
              <w:rPr>
                <w:color w:val="auto"/>
              </w:rPr>
              <w:t>Feed forward</w:t>
            </w:r>
          </w:p>
        </w:tc>
        <w:tc>
          <w:tcPr>
            <w:tcW w:w="2250" w:type="dxa"/>
            <w:tcBorders>
              <w:top w:val="single" w:sz="4" w:space="0" w:color="000000"/>
              <w:left w:val="single" w:sz="4" w:space="0" w:color="000000"/>
              <w:bottom w:val="single" w:sz="4" w:space="0" w:color="000000"/>
              <w:right w:val="single" w:sz="4" w:space="0" w:color="000000"/>
            </w:tcBorders>
          </w:tcPr>
          <w:p w14:paraId="72E804F2" w14:textId="77777777" w:rsidR="006275E0" w:rsidRPr="007F29E9" w:rsidRDefault="00EC3C5E">
            <w:pPr>
              <w:spacing w:after="0" w:line="276" w:lineRule="auto"/>
              <w:ind w:left="5" w:firstLine="0"/>
              <w:jc w:val="left"/>
              <w:rPr>
                <w:color w:val="auto"/>
              </w:rPr>
            </w:pPr>
            <w:r>
              <w:rPr>
                <w:color w:val="auto"/>
              </w:rPr>
              <w:t>Individual</w:t>
            </w:r>
          </w:p>
        </w:tc>
        <w:tc>
          <w:tcPr>
            <w:tcW w:w="3960" w:type="dxa"/>
            <w:tcBorders>
              <w:top w:val="single" w:sz="4" w:space="0" w:color="000000"/>
              <w:left w:val="single" w:sz="4" w:space="0" w:color="000000"/>
              <w:bottom w:val="single" w:sz="4" w:space="0" w:color="000000"/>
              <w:right w:val="single" w:sz="4" w:space="0" w:color="000000"/>
            </w:tcBorders>
          </w:tcPr>
          <w:p w14:paraId="4A12AD40" w14:textId="77777777" w:rsidR="006275E0" w:rsidRPr="007F29E9" w:rsidRDefault="009D2C8F">
            <w:pPr>
              <w:spacing w:after="0" w:line="276" w:lineRule="auto"/>
              <w:ind w:left="0" w:firstLine="0"/>
              <w:jc w:val="left"/>
              <w:rPr>
                <w:color w:val="auto"/>
              </w:rPr>
            </w:pPr>
            <w:r>
              <w:rPr>
                <w:color w:val="auto"/>
              </w:rPr>
              <w:t>1</w:t>
            </w:r>
            <w:r w:rsidR="00781A10" w:rsidRPr="007F29E9">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498D5B79" w14:textId="77777777" w:rsidR="006275E0" w:rsidRPr="007F29E9" w:rsidRDefault="00D448DB">
            <w:pPr>
              <w:spacing w:after="0" w:line="276" w:lineRule="auto"/>
              <w:ind w:left="0" w:firstLine="0"/>
              <w:jc w:val="left"/>
              <w:rPr>
                <w:color w:val="auto"/>
              </w:rPr>
            </w:pPr>
            <w:r>
              <w:rPr>
                <w:color w:val="auto"/>
              </w:rPr>
              <w:t xml:space="preserve">  </w:t>
            </w:r>
            <w:r w:rsidR="004D5E6D">
              <w:rPr>
                <w:color w:val="auto"/>
              </w:rPr>
              <w:t>2</w:t>
            </w:r>
            <w:r w:rsidR="00781A10" w:rsidRPr="007F29E9">
              <w:rPr>
                <w:color w:val="auto"/>
              </w:rPr>
              <w:t>%</w:t>
            </w:r>
          </w:p>
        </w:tc>
      </w:tr>
    </w:tbl>
    <w:p w14:paraId="2E6A0642" w14:textId="77777777" w:rsidR="00FE2DFF" w:rsidRDefault="00FE2DFF" w:rsidP="00796C23">
      <w:pPr>
        <w:pStyle w:val="Heading1"/>
        <w:rPr>
          <w:rFonts w:eastAsia="Cambria"/>
        </w:rPr>
      </w:pPr>
    </w:p>
    <w:p w14:paraId="048B3E34" w14:textId="77777777" w:rsidR="00FE2DFF" w:rsidRDefault="00FE2DFF" w:rsidP="00796C23">
      <w:pPr>
        <w:pStyle w:val="Heading1"/>
        <w:rPr>
          <w:rFonts w:eastAsia="Cambria"/>
        </w:rPr>
      </w:pPr>
    </w:p>
    <w:p w14:paraId="1E48C594" w14:textId="77777777" w:rsidR="00FE2DFF" w:rsidRDefault="00FE2DFF" w:rsidP="00796C23">
      <w:pPr>
        <w:pStyle w:val="Heading1"/>
        <w:rPr>
          <w:rFonts w:eastAsia="Cambria"/>
        </w:rPr>
      </w:pPr>
    </w:p>
    <w:p w14:paraId="0F6FAA92" w14:textId="6CDE1140" w:rsidR="006275E0" w:rsidRPr="007F29E9" w:rsidRDefault="00AE6610" w:rsidP="00796C23">
      <w:pPr>
        <w:pStyle w:val="Heading1"/>
      </w:pPr>
      <w:r w:rsidRPr="007F29E9">
        <w:rPr>
          <w:rFonts w:eastAsia="Cambria"/>
        </w:rPr>
        <w:t>Grading P</w:t>
      </w:r>
      <w:r w:rsidR="00191ED8" w:rsidRPr="007F29E9">
        <w:rPr>
          <w:rFonts w:eastAsia="Cambria"/>
        </w:rPr>
        <w:t>olicy</w:t>
      </w:r>
    </w:p>
    <w:tbl>
      <w:tblPr>
        <w:tblStyle w:val="TableGrid"/>
        <w:tblW w:w="10790" w:type="dxa"/>
        <w:tblInd w:w="5" w:type="dxa"/>
        <w:tblCellMar>
          <w:left w:w="106" w:type="dxa"/>
          <w:right w:w="115" w:type="dxa"/>
        </w:tblCellMar>
        <w:tblLook w:val="04A0" w:firstRow="1" w:lastRow="0" w:firstColumn="1" w:lastColumn="0" w:noHBand="0" w:noVBand="1"/>
      </w:tblPr>
      <w:tblGrid>
        <w:gridCol w:w="1047"/>
        <w:gridCol w:w="2348"/>
        <w:gridCol w:w="1232"/>
        <w:gridCol w:w="1233"/>
        <w:gridCol w:w="1232"/>
        <w:gridCol w:w="1233"/>
        <w:gridCol w:w="1232"/>
        <w:gridCol w:w="1233"/>
      </w:tblGrid>
      <w:tr w:rsidR="007F29E9" w:rsidRPr="007F29E9" w14:paraId="305B0518" w14:textId="77777777" w:rsidTr="0091330D">
        <w:trPr>
          <w:trHeight w:val="340"/>
        </w:trPr>
        <w:tc>
          <w:tcPr>
            <w:tcW w:w="1047" w:type="dxa"/>
            <w:tcBorders>
              <w:top w:val="single" w:sz="4" w:space="0" w:color="000000"/>
              <w:left w:val="single" w:sz="4" w:space="0" w:color="000000"/>
              <w:bottom w:val="single" w:sz="4" w:space="0" w:color="000000"/>
              <w:right w:val="single" w:sz="4" w:space="0" w:color="000000"/>
            </w:tcBorders>
          </w:tcPr>
          <w:p w14:paraId="49EF5517" w14:textId="77777777" w:rsidR="006275E0" w:rsidRPr="007F29E9" w:rsidRDefault="00190F0C">
            <w:pPr>
              <w:spacing w:after="0" w:line="276" w:lineRule="auto"/>
              <w:ind w:left="5" w:firstLine="0"/>
              <w:jc w:val="left"/>
              <w:rPr>
                <w:color w:val="auto"/>
              </w:rPr>
            </w:pPr>
            <w:r>
              <w:rPr>
                <w:b/>
                <w:color w:val="auto"/>
              </w:rPr>
              <w:t>Total%</w:t>
            </w:r>
          </w:p>
        </w:tc>
        <w:tc>
          <w:tcPr>
            <w:tcW w:w="2348" w:type="dxa"/>
            <w:tcBorders>
              <w:top w:val="single" w:sz="4" w:space="0" w:color="000000"/>
              <w:left w:val="single" w:sz="4" w:space="0" w:color="000000"/>
              <w:bottom w:val="single" w:sz="4" w:space="0" w:color="000000"/>
              <w:right w:val="single" w:sz="4" w:space="0" w:color="000000"/>
            </w:tcBorders>
          </w:tcPr>
          <w:p w14:paraId="7DA03A14" w14:textId="77777777" w:rsidR="006275E0" w:rsidRPr="007F29E9" w:rsidRDefault="00190F0C">
            <w:pPr>
              <w:spacing w:after="0" w:line="276" w:lineRule="auto"/>
              <w:ind w:left="5" w:firstLine="0"/>
              <w:jc w:val="left"/>
              <w:rPr>
                <w:color w:val="auto"/>
              </w:rPr>
            </w:pPr>
            <w:r>
              <w:rPr>
                <w:b/>
                <w:color w:val="auto"/>
              </w:rPr>
              <w:t>Grade</w:t>
            </w:r>
          </w:p>
        </w:tc>
        <w:tc>
          <w:tcPr>
            <w:tcW w:w="1232" w:type="dxa"/>
            <w:tcBorders>
              <w:top w:val="single" w:sz="4" w:space="0" w:color="000000"/>
              <w:left w:val="single" w:sz="4" w:space="0" w:color="000000"/>
              <w:bottom w:val="single" w:sz="4" w:space="0" w:color="000000"/>
              <w:right w:val="single" w:sz="4" w:space="0" w:color="000000"/>
            </w:tcBorders>
          </w:tcPr>
          <w:p w14:paraId="06E11298" w14:textId="77777777" w:rsidR="006275E0" w:rsidRPr="007F29E9" w:rsidRDefault="00190F0C">
            <w:pPr>
              <w:spacing w:after="0" w:line="276" w:lineRule="auto"/>
              <w:ind w:left="0" w:firstLine="0"/>
              <w:jc w:val="left"/>
              <w:rPr>
                <w:color w:val="auto"/>
              </w:rPr>
            </w:pPr>
            <w:r>
              <w:rPr>
                <w:b/>
                <w:color w:val="auto"/>
              </w:rPr>
              <w:t>Total%</w:t>
            </w:r>
          </w:p>
        </w:tc>
        <w:tc>
          <w:tcPr>
            <w:tcW w:w="1233" w:type="dxa"/>
            <w:tcBorders>
              <w:top w:val="single" w:sz="4" w:space="0" w:color="000000"/>
              <w:left w:val="single" w:sz="4" w:space="0" w:color="000000"/>
              <w:bottom w:val="single" w:sz="4" w:space="0" w:color="000000"/>
              <w:right w:val="single" w:sz="4" w:space="0" w:color="000000"/>
            </w:tcBorders>
          </w:tcPr>
          <w:p w14:paraId="0393187B" w14:textId="77777777" w:rsidR="006275E0" w:rsidRPr="007F29E9" w:rsidRDefault="00190F0C">
            <w:pPr>
              <w:spacing w:after="0" w:line="276" w:lineRule="auto"/>
              <w:ind w:left="5" w:firstLine="0"/>
              <w:jc w:val="left"/>
              <w:rPr>
                <w:color w:val="auto"/>
              </w:rPr>
            </w:pPr>
            <w:r>
              <w:rPr>
                <w:b/>
                <w:color w:val="auto"/>
              </w:rPr>
              <w:t>Grade</w:t>
            </w:r>
          </w:p>
        </w:tc>
        <w:tc>
          <w:tcPr>
            <w:tcW w:w="1232" w:type="dxa"/>
            <w:tcBorders>
              <w:top w:val="single" w:sz="4" w:space="0" w:color="000000"/>
              <w:left w:val="single" w:sz="4" w:space="0" w:color="000000"/>
              <w:bottom w:val="single" w:sz="4" w:space="0" w:color="000000"/>
              <w:right w:val="single" w:sz="4" w:space="0" w:color="000000"/>
            </w:tcBorders>
          </w:tcPr>
          <w:p w14:paraId="3D1ED032" w14:textId="77777777" w:rsidR="006275E0" w:rsidRPr="007F29E9" w:rsidRDefault="00190F0C">
            <w:pPr>
              <w:spacing w:after="0" w:line="276" w:lineRule="auto"/>
              <w:ind w:left="5" w:firstLine="0"/>
              <w:jc w:val="left"/>
              <w:rPr>
                <w:color w:val="auto"/>
              </w:rPr>
            </w:pPr>
            <w:r>
              <w:rPr>
                <w:b/>
                <w:color w:val="auto"/>
              </w:rPr>
              <w:t>Total%</w:t>
            </w:r>
          </w:p>
        </w:tc>
        <w:tc>
          <w:tcPr>
            <w:tcW w:w="1233" w:type="dxa"/>
            <w:tcBorders>
              <w:top w:val="single" w:sz="4" w:space="0" w:color="000000"/>
              <w:left w:val="single" w:sz="4" w:space="0" w:color="000000"/>
              <w:bottom w:val="single" w:sz="4" w:space="0" w:color="000000"/>
              <w:right w:val="single" w:sz="4" w:space="0" w:color="000000"/>
            </w:tcBorders>
          </w:tcPr>
          <w:p w14:paraId="6225D9C4" w14:textId="77777777" w:rsidR="006275E0" w:rsidRPr="007F29E9" w:rsidRDefault="00190F0C">
            <w:pPr>
              <w:spacing w:after="0" w:line="276" w:lineRule="auto"/>
              <w:ind w:left="5" w:firstLine="0"/>
              <w:jc w:val="left"/>
              <w:rPr>
                <w:color w:val="auto"/>
              </w:rPr>
            </w:pPr>
            <w:r>
              <w:rPr>
                <w:b/>
                <w:color w:val="auto"/>
              </w:rPr>
              <w:t>Grade</w:t>
            </w:r>
          </w:p>
        </w:tc>
        <w:tc>
          <w:tcPr>
            <w:tcW w:w="1232" w:type="dxa"/>
            <w:tcBorders>
              <w:top w:val="single" w:sz="4" w:space="0" w:color="000000"/>
              <w:left w:val="single" w:sz="4" w:space="0" w:color="000000"/>
              <w:bottom w:val="single" w:sz="4" w:space="0" w:color="000000"/>
              <w:right w:val="single" w:sz="4" w:space="0" w:color="000000"/>
            </w:tcBorders>
          </w:tcPr>
          <w:p w14:paraId="6120189B" w14:textId="77777777" w:rsidR="006275E0" w:rsidRPr="007F29E9" w:rsidRDefault="00190F0C">
            <w:pPr>
              <w:spacing w:after="0" w:line="276" w:lineRule="auto"/>
              <w:ind w:left="5" w:firstLine="0"/>
              <w:jc w:val="left"/>
              <w:rPr>
                <w:color w:val="auto"/>
              </w:rPr>
            </w:pPr>
            <w:r>
              <w:rPr>
                <w:b/>
                <w:color w:val="auto"/>
              </w:rPr>
              <w:t>Total%</w:t>
            </w:r>
          </w:p>
        </w:tc>
        <w:tc>
          <w:tcPr>
            <w:tcW w:w="1233" w:type="dxa"/>
            <w:tcBorders>
              <w:top w:val="single" w:sz="4" w:space="0" w:color="000000"/>
              <w:left w:val="single" w:sz="4" w:space="0" w:color="000000"/>
              <w:bottom w:val="single" w:sz="4" w:space="0" w:color="000000"/>
              <w:right w:val="single" w:sz="4" w:space="0" w:color="000000"/>
            </w:tcBorders>
          </w:tcPr>
          <w:p w14:paraId="275CDB6F" w14:textId="77777777" w:rsidR="006275E0" w:rsidRPr="007F29E9" w:rsidRDefault="00190F0C">
            <w:pPr>
              <w:spacing w:after="0" w:line="276" w:lineRule="auto"/>
              <w:ind w:left="0" w:firstLine="0"/>
              <w:jc w:val="left"/>
              <w:rPr>
                <w:color w:val="auto"/>
              </w:rPr>
            </w:pPr>
            <w:r>
              <w:rPr>
                <w:b/>
                <w:color w:val="auto"/>
              </w:rPr>
              <w:t>Grade</w:t>
            </w:r>
          </w:p>
        </w:tc>
      </w:tr>
      <w:tr w:rsidR="007F29E9" w:rsidRPr="007F29E9" w14:paraId="3E073852" w14:textId="77777777" w:rsidTr="0091330D">
        <w:trPr>
          <w:trHeight w:val="816"/>
        </w:trPr>
        <w:tc>
          <w:tcPr>
            <w:tcW w:w="1047" w:type="dxa"/>
            <w:tcBorders>
              <w:top w:val="single" w:sz="4" w:space="0" w:color="000000"/>
              <w:left w:val="single" w:sz="4" w:space="0" w:color="000000"/>
              <w:bottom w:val="single" w:sz="4" w:space="0" w:color="000000"/>
              <w:right w:val="single" w:sz="4" w:space="0" w:color="000000"/>
            </w:tcBorders>
          </w:tcPr>
          <w:p w14:paraId="2EDF4668" w14:textId="77777777" w:rsidR="006275E0" w:rsidRPr="007F29E9" w:rsidRDefault="00BE77A8">
            <w:pPr>
              <w:spacing w:after="0" w:line="240" w:lineRule="auto"/>
              <w:ind w:left="5" w:firstLine="0"/>
              <w:jc w:val="left"/>
              <w:rPr>
                <w:color w:val="auto"/>
              </w:rPr>
            </w:pPr>
            <w:r>
              <w:rPr>
                <w:color w:val="auto"/>
              </w:rPr>
              <w:lastRenderedPageBreak/>
              <w:t>&gt;=95</w:t>
            </w:r>
          </w:p>
          <w:p w14:paraId="469CD1B5" w14:textId="77777777" w:rsidR="006275E0" w:rsidRPr="007F29E9" w:rsidRDefault="009D2C8F">
            <w:pPr>
              <w:spacing w:after="0" w:line="240" w:lineRule="auto"/>
              <w:ind w:left="5" w:firstLine="0"/>
              <w:jc w:val="left"/>
              <w:rPr>
                <w:color w:val="auto"/>
              </w:rPr>
            </w:pPr>
            <w:r>
              <w:rPr>
                <w:color w:val="auto"/>
              </w:rPr>
              <w:t>&gt;=90</w:t>
            </w:r>
          </w:p>
          <w:p w14:paraId="0925E300" w14:textId="77777777" w:rsidR="006275E0" w:rsidRPr="007F29E9" w:rsidRDefault="006221F5" w:rsidP="00AE6610">
            <w:pPr>
              <w:spacing w:after="0" w:line="276" w:lineRule="auto"/>
              <w:ind w:left="5" w:firstLine="0"/>
              <w:jc w:val="left"/>
              <w:rPr>
                <w:color w:val="auto"/>
              </w:rPr>
            </w:pPr>
            <w:r>
              <w:rPr>
                <w:color w:val="auto"/>
              </w:rPr>
              <w:t>&gt;=87</w:t>
            </w:r>
          </w:p>
        </w:tc>
        <w:tc>
          <w:tcPr>
            <w:tcW w:w="2348" w:type="dxa"/>
            <w:tcBorders>
              <w:top w:val="single" w:sz="4" w:space="0" w:color="000000"/>
              <w:left w:val="single" w:sz="4" w:space="0" w:color="000000"/>
              <w:bottom w:val="single" w:sz="4" w:space="0" w:color="000000"/>
              <w:right w:val="single" w:sz="4" w:space="0" w:color="000000"/>
            </w:tcBorders>
          </w:tcPr>
          <w:p w14:paraId="0D822D1A" w14:textId="77777777" w:rsidR="006275E0" w:rsidRPr="007F29E9" w:rsidRDefault="00AE6610">
            <w:pPr>
              <w:spacing w:after="0" w:line="240" w:lineRule="auto"/>
              <w:ind w:left="5" w:firstLine="0"/>
              <w:jc w:val="left"/>
              <w:rPr>
                <w:color w:val="auto"/>
              </w:rPr>
            </w:pPr>
            <w:r w:rsidRPr="007F29E9">
              <w:rPr>
                <w:color w:val="auto"/>
              </w:rPr>
              <w:t>A+</w:t>
            </w:r>
            <w:r w:rsidR="00191ED8" w:rsidRPr="007F29E9">
              <w:rPr>
                <w:color w:val="auto"/>
              </w:rPr>
              <w:t>(max</w:t>
            </w:r>
            <w:r w:rsidR="00191ED8" w:rsidRPr="007F29E9">
              <w:rPr>
                <w:color w:val="auto"/>
              </w:rPr>
              <w:tab/>
              <w:t>10%</w:t>
            </w:r>
            <w:r w:rsidRPr="007F29E9">
              <w:rPr>
                <w:color w:val="auto"/>
              </w:rPr>
              <w:t xml:space="preserve"> </w:t>
            </w:r>
            <w:r w:rsidR="00191ED8" w:rsidRPr="007F29E9">
              <w:rPr>
                <w:color w:val="auto"/>
              </w:rPr>
              <w:t>of</w:t>
            </w:r>
            <w:r w:rsidR="00191ED8" w:rsidRPr="007F29E9">
              <w:rPr>
                <w:color w:val="auto"/>
              </w:rPr>
              <w:tab/>
              <w:t>class)</w:t>
            </w:r>
            <w:r w:rsidR="004F235B" w:rsidRPr="007F29E9">
              <w:rPr>
                <w:rStyle w:val="FootnoteReference"/>
                <w:color w:val="auto"/>
              </w:rPr>
              <w:footnoteReference w:id="3"/>
            </w:r>
          </w:p>
          <w:p w14:paraId="5608F777" w14:textId="77777777" w:rsidR="006275E0" w:rsidRPr="007F29E9" w:rsidRDefault="00190F0C">
            <w:pPr>
              <w:spacing w:after="0" w:line="240" w:lineRule="auto"/>
              <w:ind w:left="5" w:firstLine="0"/>
              <w:jc w:val="left"/>
              <w:rPr>
                <w:color w:val="auto"/>
              </w:rPr>
            </w:pPr>
            <w:r>
              <w:rPr>
                <w:color w:val="auto"/>
              </w:rPr>
              <w:t>A</w:t>
            </w:r>
          </w:p>
          <w:p w14:paraId="310A72D6" w14:textId="77777777" w:rsidR="006275E0" w:rsidRPr="007F29E9" w:rsidRDefault="00190F0C">
            <w:pPr>
              <w:spacing w:after="0" w:line="276" w:lineRule="auto"/>
              <w:ind w:left="5" w:firstLine="0"/>
              <w:jc w:val="left"/>
              <w:rPr>
                <w:color w:val="auto"/>
              </w:rPr>
            </w:pPr>
            <w:r>
              <w:rPr>
                <w:color w:val="auto"/>
              </w:rPr>
              <w:t>A-</w:t>
            </w:r>
          </w:p>
        </w:tc>
        <w:tc>
          <w:tcPr>
            <w:tcW w:w="1232" w:type="dxa"/>
            <w:tcBorders>
              <w:top w:val="single" w:sz="4" w:space="0" w:color="000000"/>
              <w:left w:val="single" w:sz="4" w:space="0" w:color="000000"/>
              <w:bottom w:val="single" w:sz="4" w:space="0" w:color="000000"/>
              <w:right w:val="single" w:sz="4" w:space="0" w:color="000000"/>
            </w:tcBorders>
          </w:tcPr>
          <w:p w14:paraId="78E45714" w14:textId="77777777" w:rsidR="006275E0" w:rsidRPr="007F29E9" w:rsidRDefault="009D2C8F">
            <w:pPr>
              <w:spacing w:after="0" w:line="240" w:lineRule="auto"/>
              <w:ind w:left="0" w:firstLine="0"/>
              <w:jc w:val="left"/>
              <w:rPr>
                <w:color w:val="auto"/>
              </w:rPr>
            </w:pPr>
            <w:r>
              <w:rPr>
                <w:color w:val="auto"/>
              </w:rPr>
              <w:t>&gt;=84</w:t>
            </w:r>
          </w:p>
          <w:p w14:paraId="6AED8436" w14:textId="77777777" w:rsidR="006275E0" w:rsidRPr="007F29E9" w:rsidRDefault="009D2C8F">
            <w:pPr>
              <w:spacing w:after="0" w:line="240" w:lineRule="auto"/>
              <w:ind w:left="0" w:firstLine="0"/>
              <w:jc w:val="left"/>
              <w:rPr>
                <w:color w:val="auto"/>
              </w:rPr>
            </w:pPr>
            <w:r>
              <w:rPr>
                <w:color w:val="auto"/>
              </w:rPr>
              <w:t>&gt;=80</w:t>
            </w:r>
          </w:p>
          <w:p w14:paraId="34F605D4" w14:textId="77777777" w:rsidR="006275E0" w:rsidRPr="007F29E9" w:rsidRDefault="009D2C8F" w:rsidP="00AE6610">
            <w:pPr>
              <w:spacing w:after="0" w:line="276" w:lineRule="auto"/>
              <w:ind w:left="0" w:firstLine="0"/>
              <w:jc w:val="left"/>
              <w:rPr>
                <w:color w:val="auto"/>
              </w:rPr>
            </w:pPr>
            <w:r>
              <w:rPr>
                <w:color w:val="auto"/>
              </w:rPr>
              <w:t>&gt;=77</w:t>
            </w:r>
          </w:p>
        </w:tc>
        <w:tc>
          <w:tcPr>
            <w:tcW w:w="1233" w:type="dxa"/>
            <w:tcBorders>
              <w:top w:val="single" w:sz="4" w:space="0" w:color="000000"/>
              <w:left w:val="single" w:sz="4" w:space="0" w:color="000000"/>
              <w:bottom w:val="single" w:sz="4" w:space="0" w:color="000000"/>
              <w:right w:val="single" w:sz="4" w:space="0" w:color="000000"/>
            </w:tcBorders>
          </w:tcPr>
          <w:p w14:paraId="5D4A5361" w14:textId="77777777" w:rsidR="006275E0" w:rsidRPr="007F29E9" w:rsidRDefault="00190F0C">
            <w:pPr>
              <w:spacing w:after="0" w:line="240" w:lineRule="auto"/>
              <w:ind w:left="5" w:firstLine="0"/>
              <w:jc w:val="left"/>
              <w:rPr>
                <w:color w:val="auto"/>
              </w:rPr>
            </w:pPr>
            <w:r>
              <w:rPr>
                <w:color w:val="auto"/>
              </w:rPr>
              <w:t>B+</w:t>
            </w:r>
          </w:p>
          <w:p w14:paraId="076DA761" w14:textId="77777777" w:rsidR="006275E0" w:rsidRPr="007F29E9" w:rsidRDefault="00190F0C">
            <w:pPr>
              <w:spacing w:after="0" w:line="240" w:lineRule="auto"/>
              <w:ind w:left="5" w:firstLine="0"/>
              <w:jc w:val="left"/>
              <w:rPr>
                <w:color w:val="auto"/>
              </w:rPr>
            </w:pPr>
            <w:r>
              <w:rPr>
                <w:color w:val="auto"/>
              </w:rPr>
              <w:t>B</w:t>
            </w:r>
          </w:p>
          <w:p w14:paraId="14BAE060" w14:textId="77777777" w:rsidR="006275E0" w:rsidRPr="007F29E9" w:rsidRDefault="00190F0C">
            <w:pPr>
              <w:spacing w:after="0" w:line="276" w:lineRule="auto"/>
              <w:ind w:left="5" w:firstLine="0"/>
              <w:jc w:val="left"/>
              <w:rPr>
                <w:color w:val="auto"/>
              </w:rPr>
            </w:pPr>
            <w:r>
              <w:rPr>
                <w:color w:val="auto"/>
              </w:rPr>
              <w:t>B-</w:t>
            </w:r>
          </w:p>
        </w:tc>
        <w:tc>
          <w:tcPr>
            <w:tcW w:w="1232" w:type="dxa"/>
            <w:tcBorders>
              <w:top w:val="single" w:sz="4" w:space="0" w:color="000000"/>
              <w:left w:val="single" w:sz="4" w:space="0" w:color="000000"/>
              <w:bottom w:val="single" w:sz="4" w:space="0" w:color="000000"/>
              <w:right w:val="single" w:sz="4" w:space="0" w:color="000000"/>
            </w:tcBorders>
          </w:tcPr>
          <w:p w14:paraId="603E75D3" w14:textId="77777777" w:rsidR="006275E0" w:rsidRPr="007F29E9" w:rsidRDefault="009D2C8F">
            <w:pPr>
              <w:spacing w:after="0" w:line="240" w:lineRule="auto"/>
              <w:ind w:left="5" w:firstLine="0"/>
              <w:jc w:val="left"/>
              <w:rPr>
                <w:color w:val="auto"/>
              </w:rPr>
            </w:pPr>
            <w:r>
              <w:rPr>
                <w:color w:val="auto"/>
              </w:rPr>
              <w:t>&gt;=74</w:t>
            </w:r>
          </w:p>
          <w:p w14:paraId="573B0D45" w14:textId="77777777" w:rsidR="006275E0" w:rsidRPr="007F29E9" w:rsidRDefault="009D2C8F">
            <w:pPr>
              <w:spacing w:after="0" w:line="240" w:lineRule="auto"/>
              <w:ind w:left="5" w:firstLine="0"/>
              <w:jc w:val="left"/>
              <w:rPr>
                <w:color w:val="auto"/>
              </w:rPr>
            </w:pPr>
            <w:r>
              <w:rPr>
                <w:color w:val="auto"/>
              </w:rPr>
              <w:t>&gt;=70</w:t>
            </w:r>
          </w:p>
          <w:p w14:paraId="0F79064E" w14:textId="77777777" w:rsidR="006275E0" w:rsidRPr="007F29E9" w:rsidRDefault="009D2C8F" w:rsidP="00AE6610">
            <w:pPr>
              <w:spacing w:after="0" w:line="276" w:lineRule="auto"/>
              <w:ind w:left="5" w:firstLine="0"/>
              <w:jc w:val="left"/>
              <w:rPr>
                <w:color w:val="auto"/>
              </w:rPr>
            </w:pPr>
            <w:r>
              <w:rPr>
                <w:color w:val="auto"/>
              </w:rPr>
              <w:t>&gt;=67</w:t>
            </w:r>
          </w:p>
        </w:tc>
        <w:tc>
          <w:tcPr>
            <w:tcW w:w="1233" w:type="dxa"/>
            <w:tcBorders>
              <w:top w:val="single" w:sz="4" w:space="0" w:color="000000"/>
              <w:left w:val="single" w:sz="4" w:space="0" w:color="000000"/>
              <w:bottom w:val="single" w:sz="4" w:space="0" w:color="000000"/>
              <w:right w:val="single" w:sz="4" w:space="0" w:color="000000"/>
            </w:tcBorders>
          </w:tcPr>
          <w:p w14:paraId="30F3A9F1" w14:textId="77777777" w:rsidR="006275E0" w:rsidRPr="007F29E9" w:rsidRDefault="00190F0C">
            <w:pPr>
              <w:spacing w:after="0" w:line="240" w:lineRule="auto"/>
              <w:ind w:left="5" w:firstLine="0"/>
              <w:jc w:val="left"/>
              <w:rPr>
                <w:color w:val="auto"/>
              </w:rPr>
            </w:pPr>
            <w:r>
              <w:rPr>
                <w:color w:val="auto"/>
              </w:rPr>
              <w:t>C+</w:t>
            </w:r>
          </w:p>
          <w:p w14:paraId="0ECB4098" w14:textId="77777777" w:rsidR="006275E0" w:rsidRPr="007F29E9" w:rsidRDefault="00190F0C">
            <w:pPr>
              <w:spacing w:after="0" w:line="240" w:lineRule="auto"/>
              <w:ind w:left="5" w:firstLine="0"/>
              <w:jc w:val="left"/>
              <w:rPr>
                <w:color w:val="auto"/>
              </w:rPr>
            </w:pPr>
            <w:r>
              <w:rPr>
                <w:color w:val="auto"/>
              </w:rPr>
              <w:t>C</w:t>
            </w:r>
          </w:p>
          <w:p w14:paraId="2679C9FB" w14:textId="77777777" w:rsidR="006275E0" w:rsidRPr="007F29E9" w:rsidRDefault="00190F0C">
            <w:pPr>
              <w:spacing w:after="0" w:line="276" w:lineRule="auto"/>
              <w:ind w:left="5" w:firstLine="0"/>
              <w:jc w:val="left"/>
              <w:rPr>
                <w:color w:val="auto"/>
              </w:rPr>
            </w:pPr>
            <w:r>
              <w:rPr>
                <w:color w:val="auto"/>
              </w:rPr>
              <w:t>C-</w:t>
            </w:r>
          </w:p>
        </w:tc>
        <w:tc>
          <w:tcPr>
            <w:tcW w:w="1232" w:type="dxa"/>
            <w:tcBorders>
              <w:top w:val="single" w:sz="4" w:space="0" w:color="000000"/>
              <w:left w:val="single" w:sz="4" w:space="0" w:color="000000"/>
              <w:bottom w:val="single" w:sz="4" w:space="0" w:color="000000"/>
              <w:right w:val="single" w:sz="4" w:space="0" w:color="000000"/>
            </w:tcBorders>
          </w:tcPr>
          <w:p w14:paraId="294675F5" w14:textId="77777777" w:rsidR="006275E0" w:rsidRPr="007F29E9" w:rsidRDefault="009D2C8F">
            <w:pPr>
              <w:spacing w:after="0" w:line="240" w:lineRule="auto"/>
              <w:ind w:left="5" w:firstLine="0"/>
              <w:jc w:val="left"/>
              <w:rPr>
                <w:color w:val="auto"/>
              </w:rPr>
            </w:pPr>
            <w:r>
              <w:rPr>
                <w:color w:val="auto"/>
              </w:rPr>
              <w:t>&gt;=63</w:t>
            </w:r>
          </w:p>
          <w:p w14:paraId="0F27EE55" w14:textId="77777777" w:rsidR="006275E0" w:rsidRPr="007F29E9" w:rsidRDefault="009D2C8F">
            <w:pPr>
              <w:spacing w:after="0" w:line="240" w:lineRule="auto"/>
              <w:ind w:left="5" w:firstLine="0"/>
              <w:jc w:val="left"/>
              <w:rPr>
                <w:color w:val="auto"/>
              </w:rPr>
            </w:pPr>
            <w:r>
              <w:rPr>
                <w:color w:val="auto"/>
              </w:rPr>
              <w:t>&gt;=60</w:t>
            </w:r>
          </w:p>
          <w:p w14:paraId="09EEDA72" w14:textId="77777777" w:rsidR="006275E0" w:rsidRPr="007F29E9" w:rsidRDefault="009D2C8F" w:rsidP="00AE6610">
            <w:pPr>
              <w:spacing w:after="0" w:line="276" w:lineRule="auto"/>
              <w:ind w:left="5" w:firstLine="0"/>
              <w:jc w:val="left"/>
              <w:rPr>
                <w:color w:val="auto"/>
              </w:rPr>
            </w:pPr>
            <w:r>
              <w:rPr>
                <w:color w:val="auto"/>
              </w:rPr>
              <w:t xml:space="preserve">  &lt;60</w:t>
            </w:r>
          </w:p>
        </w:tc>
        <w:tc>
          <w:tcPr>
            <w:tcW w:w="1233" w:type="dxa"/>
            <w:tcBorders>
              <w:top w:val="single" w:sz="4" w:space="0" w:color="000000"/>
              <w:left w:val="single" w:sz="4" w:space="0" w:color="000000"/>
              <w:bottom w:val="single" w:sz="4" w:space="0" w:color="000000"/>
              <w:right w:val="single" w:sz="4" w:space="0" w:color="000000"/>
            </w:tcBorders>
          </w:tcPr>
          <w:p w14:paraId="2B3EF74B" w14:textId="77777777" w:rsidR="006275E0" w:rsidRPr="007F29E9" w:rsidRDefault="00191ED8">
            <w:pPr>
              <w:spacing w:after="0" w:line="240" w:lineRule="auto"/>
              <w:ind w:left="0" w:firstLine="0"/>
              <w:jc w:val="left"/>
              <w:rPr>
                <w:color w:val="auto"/>
              </w:rPr>
            </w:pPr>
            <w:r w:rsidRPr="007F29E9">
              <w:rPr>
                <w:color w:val="auto"/>
              </w:rPr>
              <w:t>D+</w:t>
            </w:r>
          </w:p>
          <w:p w14:paraId="29A1D4B6" w14:textId="77777777" w:rsidR="006275E0" w:rsidRPr="007F29E9" w:rsidRDefault="00191ED8">
            <w:pPr>
              <w:spacing w:after="0" w:line="240" w:lineRule="auto"/>
              <w:ind w:left="0" w:firstLine="0"/>
              <w:jc w:val="left"/>
              <w:rPr>
                <w:color w:val="auto"/>
              </w:rPr>
            </w:pPr>
            <w:r w:rsidRPr="007F29E9">
              <w:rPr>
                <w:color w:val="auto"/>
              </w:rPr>
              <w:t>D</w:t>
            </w:r>
          </w:p>
          <w:p w14:paraId="406A0323" w14:textId="77777777" w:rsidR="006275E0" w:rsidRPr="007F29E9" w:rsidRDefault="00190F0C">
            <w:pPr>
              <w:spacing w:after="0" w:line="276" w:lineRule="auto"/>
              <w:ind w:left="0" w:firstLine="0"/>
              <w:jc w:val="left"/>
              <w:rPr>
                <w:color w:val="auto"/>
              </w:rPr>
            </w:pPr>
            <w:r>
              <w:rPr>
                <w:color w:val="auto"/>
              </w:rPr>
              <w:t>F</w:t>
            </w:r>
          </w:p>
        </w:tc>
      </w:tr>
    </w:tbl>
    <w:p w14:paraId="7EB51E92" w14:textId="1C5145D4" w:rsidR="00C8603C" w:rsidRDefault="00A976F8" w:rsidP="008D450C">
      <w:pPr>
        <w:pStyle w:val="Heading1"/>
      </w:pPr>
      <w:r>
        <w:t>Changelog</w:t>
      </w:r>
      <w:r w:rsidR="000B434C">
        <w:t xml:space="preserve"> (from</w:t>
      </w:r>
      <w:r w:rsidR="00C71947">
        <w:t xml:space="preserve"> </w:t>
      </w:r>
      <w:r w:rsidR="00F427E0">
        <w:t>Spring</w:t>
      </w:r>
      <w:r w:rsidR="00B46F5D">
        <w:t xml:space="preserve"> 202</w:t>
      </w:r>
      <w:r w:rsidR="00F427E0">
        <w:t>2</w:t>
      </w:r>
      <w:r w:rsidR="000B434C">
        <w:t>)</w:t>
      </w:r>
    </w:p>
    <w:p w14:paraId="1C4C6298" w14:textId="77C3D274" w:rsidR="00B46F5D" w:rsidRDefault="004C0485" w:rsidP="001D39A5">
      <w:pPr>
        <w:pStyle w:val="ListParagraph"/>
        <w:numPr>
          <w:ilvl w:val="0"/>
          <w:numId w:val="15"/>
        </w:numPr>
        <w:ind w:left="720"/>
      </w:pPr>
      <w:r>
        <w:t>Changed number of Exams to two – focusing on OSI and Programming Problems</w:t>
      </w:r>
      <w:r w:rsidR="00BD33E6">
        <w:t xml:space="preserve">. OSI exam will be conducted on a Saturday with combined sections in one location and time. </w:t>
      </w:r>
    </w:p>
    <w:p w14:paraId="74FB45C1" w14:textId="2D579C22" w:rsidR="00961F94" w:rsidRDefault="004C0485" w:rsidP="0047409C">
      <w:pPr>
        <w:pStyle w:val="ListParagraph"/>
        <w:numPr>
          <w:ilvl w:val="0"/>
          <w:numId w:val="15"/>
        </w:numPr>
        <w:ind w:left="720"/>
      </w:pPr>
      <w:r>
        <w:t>Changed number of Assignments to four and combined Azure deployment to final project presentation</w:t>
      </w:r>
    </w:p>
    <w:p w14:paraId="34C77F5E" w14:textId="59C4B48C" w:rsidR="00881AF4" w:rsidRPr="00A976F8" w:rsidRDefault="004C0485" w:rsidP="0047409C">
      <w:pPr>
        <w:pStyle w:val="ListParagraph"/>
        <w:numPr>
          <w:ilvl w:val="0"/>
          <w:numId w:val="15"/>
        </w:numPr>
        <w:ind w:left="720"/>
      </w:pPr>
      <w:r>
        <w:t xml:space="preserve">Changed number of </w:t>
      </w:r>
      <w:proofErr w:type="spellStart"/>
      <w:r>
        <w:t>OpenKattis</w:t>
      </w:r>
      <w:proofErr w:type="spellEnd"/>
      <w:r>
        <w:t xml:space="preserve"> problems to five</w:t>
      </w:r>
    </w:p>
    <w:p w14:paraId="4398E3D3" w14:textId="77777777" w:rsidR="00B2341A" w:rsidRDefault="00E140ED" w:rsidP="00E140ED">
      <w:pPr>
        <w:pStyle w:val="Heading1"/>
      </w:pPr>
      <w:r>
        <w:t>Relevant readings</w:t>
      </w:r>
      <w:r w:rsidR="003B57A0">
        <w:t xml:space="preserve"> (for students interested in greater background coverage)</w:t>
      </w:r>
    </w:p>
    <w:p w14:paraId="5B68DDCF" w14:textId="77777777" w:rsidR="00B03A7C" w:rsidRPr="00B03A7C" w:rsidRDefault="00B03A7C" w:rsidP="0011787C">
      <w:pPr>
        <w:pStyle w:val="Heading2"/>
      </w:pPr>
      <w:r>
        <w:t>Technical</w:t>
      </w:r>
    </w:p>
    <w:p w14:paraId="611224F7" w14:textId="77777777" w:rsidR="00752C86" w:rsidRDefault="00752C86" w:rsidP="00752C86">
      <w:pPr>
        <w:pStyle w:val="ListParagraph"/>
        <w:numPr>
          <w:ilvl w:val="3"/>
          <w:numId w:val="10"/>
        </w:numPr>
        <w:spacing w:after="240"/>
        <w:ind w:left="720"/>
        <w:contextualSpacing w:val="0"/>
      </w:pPr>
      <w:r>
        <w:t xml:space="preserve">(CLRS) </w:t>
      </w:r>
      <w:proofErr w:type="spellStart"/>
      <w:r w:rsidRPr="0011787C">
        <w:t>Cormen</w:t>
      </w:r>
      <w:proofErr w:type="spellEnd"/>
      <w:r w:rsidRPr="0011787C">
        <w:t xml:space="preserve">, Thomas H, </w:t>
      </w:r>
      <w:proofErr w:type="spellStart"/>
      <w:r w:rsidRPr="0011787C">
        <w:t>Leiserson</w:t>
      </w:r>
      <w:proofErr w:type="spellEnd"/>
      <w:r w:rsidRPr="0011787C">
        <w:t xml:space="preserve">, Charles E, Rivest, Ronald L. and Stein, Clifford, Introduction to Algorithms, Third Edition, 2009, </w:t>
      </w:r>
      <w:proofErr w:type="spellStart"/>
      <w:r w:rsidRPr="0011787C">
        <w:t>isbn</w:t>
      </w:r>
      <w:proofErr w:type="spellEnd"/>
      <w:r w:rsidRPr="0011787C">
        <w:t xml:space="preserve"> 0262033844, The MIT Press</w:t>
      </w:r>
      <w:r>
        <w:t xml:space="preserve"> (standard reading for top tier SDE interviews)</w:t>
      </w:r>
    </w:p>
    <w:p w14:paraId="1020FE9C" w14:textId="77777777" w:rsidR="00E140ED" w:rsidRDefault="00B03A7C" w:rsidP="007439D6">
      <w:pPr>
        <w:pStyle w:val="ListParagraph"/>
        <w:numPr>
          <w:ilvl w:val="3"/>
          <w:numId w:val="10"/>
        </w:numPr>
        <w:spacing w:after="240"/>
        <w:ind w:left="720"/>
        <w:contextualSpacing w:val="0"/>
      </w:pPr>
      <w:r>
        <w:t xml:space="preserve">S. Dasgupta, C. H. Papadimitriou, and U. V. </w:t>
      </w:r>
      <w:proofErr w:type="spellStart"/>
      <w:r>
        <w:t>Vazirani</w:t>
      </w:r>
      <w:proofErr w:type="spellEnd"/>
      <w:r>
        <w:t xml:space="preserve">, Algorithms, 2006, </w:t>
      </w:r>
      <w:hyperlink r:id="rId16" w:history="1">
        <w:r w:rsidRPr="0011787C">
          <w:t>http://algorithmics.lsi.upc.edu/docs/Dasgupta-Papadimitriou-Vazirani.pdf</w:t>
        </w:r>
      </w:hyperlink>
      <w:r w:rsidR="00752C86">
        <w:t xml:space="preserve"> (easier read on algorithms)</w:t>
      </w:r>
    </w:p>
    <w:p w14:paraId="5CD46935" w14:textId="77777777" w:rsidR="00B367F5" w:rsidRDefault="00B367F5" w:rsidP="007439D6">
      <w:pPr>
        <w:pStyle w:val="ListParagraph"/>
        <w:numPr>
          <w:ilvl w:val="3"/>
          <w:numId w:val="10"/>
        </w:numPr>
        <w:spacing w:after="240"/>
        <w:ind w:left="720"/>
        <w:contextualSpacing w:val="0"/>
      </w:pPr>
      <w:r w:rsidRPr="0011787C">
        <w:t>Kaufman, Charlie</w:t>
      </w:r>
      <w:r>
        <w:t xml:space="preserve">, </w:t>
      </w:r>
      <w:r w:rsidRPr="0011787C">
        <w:t>Pe</w:t>
      </w:r>
      <w:r w:rsidRPr="00B367F5">
        <w:t xml:space="preserve">rlman, Radia and </w:t>
      </w:r>
      <w:proofErr w:type="spellStart"/>
      <w:r w:rsidRPr="00B367F5">
        <w:t>Speciner</w:t>
      </w:r>
      <w:proofErr w:type="spellEnd"/>
      <w:r w:rsidRPr="00B367F5">
        <w:t>, Mike</w:t>
      </w:r>
      <w:r w:rsidRPr="0011787C">
        <w:t xml:space="preserve">, Network Security: Private Communication in a </w:t>
      </w:r>
      <w:r w:rsidRPr="00B367F5">
        <w:t>Public World, Second Edition</w:t>
      </w:r>
      <w:r w:rsidRPr="0011787C">
        <w:t xml:space="preserve">, </w:t>
      </w:r>
      <w:r w:rsidRPr="00B367F5">
        <w:t>2002</w:t>
      </w:r>
      <w:r w:rsidRPr="0011787C">
        <w:t xml:space="preserve">, </w:t>
      </w:r>
      <w:proofErr w:type="spellStart"/>
      <w:r w:rsidRPr="0011787C">
        <w:t>isbn</w:t>
      </w:r>
      <w:proofErr w:type="spellEnd"/>
      <w:r w:rsidRPr="0011787C">
        <w:t xml:space="preserve"> </w:t>
      </w:r>
      <w:r w:rsidRPr="00B367F5">
        <w:t>9780137155880</w:t>
      </w:r>
      <w:r w:rsidRPr="0011787C">
        <w:t>, Prentice Hall Press</w:t>
      </w:r>
    </w:p>
    <w:p w14:paraId="5BD4FB7B" w14:textId="77777777" w:rsidR="00E140ED" w:rsidRDefault="00007B4F" w:rsidP="0011787C">
      <w:pPr>
        <w:pStyle w:val="Heading2"/>
      </w:pPr>
      <w:r>
        <w:t>Business</w:t>
      </w:r>
    </w:p>
    <w:p w14:paraId="14C086BC" w14:textId="77777777" w:rsidR="00007B4F" w:rsidRPr="00007B4F" w:rsidRDefault="00842978" w:rsidP="0011787C">
      <w:pPr>
        <w:pStyle w:val="ListParagraph"/>
        <w:numPr>
          <w:ilvl w:val="0"/>
          <w:numId w:val="16"/>
        </w:numPr>
        <w:ind w:left="720" w:hanging="270"/>
      </w:pPr>
      <w:proofErr w:type="spellStart"/>
      <w:r w:rsidRPr="0011787C">
        <w:t>Bilton</w:t>
      </w:r>
      <w:proofErr w:type="spellEnd"/>
      <w:r w:rsidRPr="0011787C">
        <w:t>, Nick. Hatching Twitter: A True Story of Money, Power, Friendship, and Betrayal. New York, N.Y.: Portfolio/</w:t>
      </w:r>
      <w:proofErr w:type="spellStart"/>
      <w:r w:rsidRPr="0011787C">
        <w:t>Penquin</w:t>
      </w:r>
      <w:proofErr w:type="spellEnd"/>
      <w:r w:rsidRPr="0011787C">
        <w:t xml:space="preserve">, </w:t>
      </w:r>
      <w:proofErr w:type="gramStart"/>
      <w:r w:rsidRPr="0011787C">
        <w:t>2013.</w:t>
      </w:r>
      <w:r>
        <w:t>(</w:t>
      </w:r>
      <w:proofErr w:type="gramEnd"/>
      <w:r>
        <w:t>available in the USF library)</w:t>
      </w:r>
    </w:p>
    <w:p w14:paraId="56ACDE0D" w14:textId="0B0E211E" w:rsidR="00064E19" w:rsidRDefault="007B7041" w:rsidP="00064E19">
      <w:pPr>
        <w:pStyle w:val="Heading1"/>
      </w:pPr>
      <w:r>
        <w:t>USF Core Syllabus Guidelines</w:t>
      </w:r>
    </w:p>
    <w:p w14:paraId="4C7A277E" w14:textId="339A5D68" w:rsidR="00064E19" w:rsidRDefault="007B7041" w:rsidP="00064E19">
      <w:r>
        <w:t>D</w:t>
      </w:r>
      <w:r w:rsidR="00064E19">
        <w:t xml:space="preserve">etails are available on the University’s Core Syllabus Policy Statements page: </w:t>
      </w:r>
      <w:hyperlink r:id="rId17" w:history="1">
        <w:r w:rsidR="00DD4A92" w:rsidRPr="00225BB4">
          <w:rPr>
            <w:rStyle w:val="Hyperlink"/>
          </w:rPr>
          <w:t>https://www.usf.edu/provost/faculty/core-syllabus-policy-statements.aspx</w:t>
        </w:r>
      </w:hyperlink>
    </w:p>
    <w:p w14:paraId="73CFF406" w14:textId="77777777" w:rsidR="004C2DD0" w:rsidRDefault="004C2DD0" w:rsidP="004C2DD0">
      <w:pPr>
        <w:pStyle w:val="Heading1"/>
      </w:pPr>
      <w:r>
        <w:t>References</w:t>
      </w:r>
    </w:p>
    <w:p w14:paraId="311513DD" w14:textId="6A143A86" w:rsidR="004C2DD0" w:rsidRDefault="004C2DD0" w:rsidP="00DF6F69">
      <w:r>
        <w:t xml:space="preserve">David </w:t>
      </w:r>
      <w:proofErr w:type="spellStart"/>
      <w:r>
        <w:t>Gooblar</w:t>
      </w:r>
      <w:proofErr w:type="spellEnd"/>
      <w:r>
        <w:t xml:space="preserve">, “The missing course: </w:t>
      </w:r>
      <w:r w:rsidRPr="004C2DD0">
        <w:t>Everything They Never Taught You about College Teaching</w:t>
      </w:r>
      <w:r>
        <w:t>,” Harvard University Press, 2010</w:t>
      </w:r>
    </w:p>
    <w:p w14:paraId="1D043BF1" w14:textId="77777777" w:rsidR="008D2987" w:rsidRDefault="008D2987" w:rsidP="008D2987">
      <w:pPr>
        <w:pStyle w:val="Heading1"/>
      </w:pPr>
      <w:proofErr w:type="gramStart"/>
      <w:r>
        <w:t>Useful  Links</w:t>
      </w:r>
      <w:proofErr w:type="gramEnd"/>
    </w:p>
    <w:p w14:paraId="467C4E6A" w14:textId="77777777" w:rsidR="008D2987" w:rsidRDefault="008D2987" w:rsidP="008D2987">
      <w:pPr>
        <w:rPr>
          <w:sz w:val="23"/>
          <w:szCs w:val="23"/>
          <w:shd w:val="clear" w:color="auto" w:fill="FFFFFF"/>
        </w:rPr>
      </w:pPr>
      <w:r>
        <w:t xml:space="preserve">Interviewing: </w:t>
      </w:r>
      <w:hyperlink r:id="rId18" w:history="1">
        <w:r w:rsidRPr="00196838">
          <w:rPr>
            <w:rStyle w:val="Hyperlink"/>
            <w:sz w:val="23"/>
            <w:szCs w:val="23"/>
            <w:shd w:val="clear" w:color="auto" w:fill="FFFFFF"/>
          </w:rPr>
          <w:t>https://twitter.com/siddharthm83/status/1447220066043318285?s=20</w:t>
        </w:r>
      </w:hyperlink>
    </w:p>
    <w:p w14:paraId="76004AE3" w14:textId="0BD18DD5" w:rsidR="004C2DD0" w:rsidRPr="0011787C" w:rsidRDefault="004C2DD0" w:rsidP="0011787C">
      <w:pPr>
        <w:sectPr w:rsidR="004C2DD0" w:rsidRPr="0011787C" w:rsidSect="001D2B90">
          <w:footerReference w:type="even" r:id="rId19"/>
          <w:footerReference w:type="default" r:id="rId20"/>
          <w:footerReference w:type="first" r:id="rId21"/>
          <w:footnotePr>
            <w:numRestart w:val="eachPage"/>
          </w:footnotePr>
          <w:pgSz w:w="12240" w:h="15840"/>
          <w:pgMar w:top="720" w:right="720" w:bottom="720" w:left="720" w:header="720" w:footer="0" w:gutter="0"/>
          <w:cols w:space="720"/>
        </w:sectPr>
      </w:pPr>
    </w:p>
    <w:p w14:paraId="0445DA62" w14:textId="3C8836E7" w:rsidR="006275E0" w:rsidRDefault="0076308D">
      <w:pPr>
        <w:spacing w:after="61" w:line="276" w:lineRule="auto"/>
        <w:ind w:left="0" w:firstLine="0"/>
        <w:jc w:val="left"/>
      </w:pPr>
      <w:r>
        <w:rPr>
          <w:rFonts w:ascii="Cambria" w:eastAsia="Cambria" w:hAnsi="Cambria" w:cs="Cambria"/>
          <w:b/>
          <w:color w:val="355E91"/>
          <w:sz w:val="28"/>
        </w:rPr>
        <w:lastRenderedPageBreak/>
        <w:t>ISM 6225</w:t>
      </w:r>
      <w:r w:rsidR="003A26AE">
        <w:rPr>
          <w:rFonts w:ascii="Cambria" w:eastAsia="Cambria" w:hAnsi="Cambria" w:cs="Cambria"/>
          <w:b/>
          <w:color w:val="355E91"/>
          <w:sz w:val="28"/>
        </w:rPr>
        <w:t xml:space="preserve">: Tentative course </w:t>
      </w:r>
      <w:r w:rsidR="00694552">
        <w:rPr>
          <w:rFonts w:ascii="Cambria" w:eastAsia="Cambria" w:hAnsi="Cambria" w:cs="Cambria"/>
          <w:b/>
          <w:color w:val="355E91"/>
          <w:sz w:val="28"/>
        </w:rPr>
        <w:t>outline</w:t>
      </w:r>
      <w:r w:rsidR="00694552">
        <w:rPr>
          <w:rStyle w:val="FootnoteReference"/>
          <w:rFonts w:ascii="Cambria" w:eastAsia="Cambria" w:hAnsi="Cambria" w:cs="Cambria"/>
          <w:b/>
          <w:color w:val="355E91"/>
          <w:sz w:val="28"/>
        </w:rPr>
        <w:footnoteReference w:id="4"/>
      </w:r>
    </w:p>
    <w:tbl>
      <w:tblPr>
        <w:tblStyle w:val="PlainTable1"/>
        <w:tblW w:w="14161" w:type="dxa"/>
        <w:tblLayout w:type="fixed"/>
        <w:tblLook w:val="04A0" w:firstRow="1" w:lastRow="0" w:firstColumn="1" w:lastColumn="0" w:noHBand="0" w:noVBand="1"/>
      </w:tblPr>
      <w:tblGrid>
        <w:gridCol w:w="1331"/>
        <w:gridCol w:w="1693"/>
        <w:gridCol w:w="5071"/>
        <w:gridCol w:w="1980"/>
        <w:gridCol w:w="4086"/>
      </w:tblGrid>
      <w:tr w:rsidR="00E77379" w14:paraId="6C03A885" w14:textId="77777777" w:rsidTr="00471AD4">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06D79515" w14:textId="77777777" w:rsidR="00E77379" w:rsidRDefault="00E77379" w:rsidP="00FD370F">
            <w:pPr>
              <w:spacing w:after="0" w:line="276" w:lineRule="auto"/>
              <w:ind w:left="5" w:firstLine="0"/>
              <w:jc w:val="center"/>
            </w:pPr>
            <w:r>
              <w:t>Week</w:t>
            </w:r>
          </w:p>
        </w:tc>
        <w:tc>
          <w:tcPr>
            <w:tcW w:w="1693" w:type="dxa"/>
          </w:tcPr>
          <w:p w14:paraId="177EF1F1" w14:textId="77777777" w:rsidR="00E77379" w:rsidRDefault="00E77379" w:rsidP="00FD370F">
            <w:pPr>
              <w:spacing w:after="0" w:line="276" w:lineRule="auto"/>
              <w:ind w:left="5" w:firstLine="0"/>
              <w:jc w:val="center"/>
              <w:cnfStyle w:val="100000000000" w:firstRow="1" w:lastRow="0" w:firstColumn="0" w:lastColumn="0" w:oddVBand="0" w:evenVBand="0" w:oddHBand="0" w:evenHBand="0" w:firstRowFirstColumn="0" w:firstRowLastColumn="0" w:lastRowFirstColumn="0" w:lastRowLastColumn="0"/>
            </w:pPr>
            <w:r>
              <w:t>Module</w:t>
            </w:r>
          </w:p>
        </w:tc>
        <w:tc>
          <w:tcPr>
            <w:tcW w:w="5071" w:type="dxa"/>
          </w:tcPr>
          <w:p w14:paraId="7C145D93" w14:textId="77777777" w:rsidR="00E77379" w:rsidRDefault="00E77379" w:rsidP="00FD370F">
            <w:pPr>
              <w:spacing w:after="0" w:line="276" w:lineRule="auto"/>
              <w:ind w:left="5" w:firstLine="0"/>
              <w:jc w:val="center"/>
              <w:cnfStyle w:val="100000000000" w:firstRow="1" w:lastRow="0" w:firstColumn="0" w:lastColumn="0" w:oddVBand="0" w:evenVBand="0" w:oddHBand="0" w:evenHBand="0" w:firstRowFirstColumn="0" w:firstRowLastColumn="0" w:lastRowFirstColumn="0" w:lastRowLastColumn="0"/>
            </w:pPr>
            <w:r>
              <w:t>Lecture topic</w:t>
            </w:r>
          </w:p>
        </w:tc>
        <w:tc>
          <w:tcPr>
            <w:tcW w:w="1980" w:type="dxa"/>
          </w:tcPr>
          <w:p w14:paraId="3456C4FE" w14:textId="58B485C1" w:rsidR="00E77379" w:rsidRDefault="00E77379" w:rsidP="00FD370F">
            <w:pPr>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pPr>
            <w:r>
              <w:t>Class activities</w:t>
            </w:r>
          </w:p>
        </w:tc>
        <w:tc>
          <w:tcPr>
            <w:tcW w:w="4086" w:type="dxa"/>
          </w:tcPr>
          <w:p w14:paraId="7FD01006" w14:textId="77777777" w:rsidR="00E77379" w:rsidRDefault="00E77379" w:rsidP="00FD370F">
            <w:pPr>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pPr>
            <w:r>
              <w:t>Deadlines</w:t>
            </w:r>
          </w:p>
        </w:tc>
      </w:tr>
      <w:tr w:rsidR="00616855" w14:paraId="3AB7F86D" w14:textId="77777777" w:rsidTr="00471AD4">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6364D759" w14:textId="5CF7F895" w:rsidR="00616855" w:rsidRDefault="00616855" w:rsidP="00C078B0">
            <w:pPr>
              <w:spacing w:after="0" w:line="276" w:lineRule="auto"/>
              <w:ind w:left="5" w:firstLine="0"/>
              <w:jc w:val="left"/>
            </w:pPr>
            <w:r>
              <w:rPr>
                <w:sz w:val="24"/>
              </w:rPr>
              <w:t>1</w:t>
            </w:r>
          </w:p>
        </w:tc>
        <w:tc>
          <w:tcPr>
            <w:tcW w:w="1693" w:type="dxa"/>
            <w:vMerge w:val="restart"/>
            <w:vAlign w:val="center"/>
          </w:tcPr>
          <w:p w14:paraId="2EA653DD" w14:textId="57488CAD" w:rsidR="00616855" w:rsidRDefault="00616855" w:rsidP="00D458B2">
            <w:pPr>
              <w:spacing w:after="0" w:line="276" w:lineRule="auto"/>
              <w:ind w:left="5" w:firstLine="0"/>
              <w:jc w:val="center"/>
              <w:cnfStyle w:val="000000100000" w:firstRow="0" w:lastRow="0" w:firstColumn="0" w:lastColumn="0" w:oddVBand="0" w:evenVBand="0" w:oddHBand="1" w:evenHBand="0" w:firstRowFirstColumn="0" w:firstRowLastColumn="0" w:lastRowFirstColumn="0" w:lastRowLastColumn="0"/>
            </w:pPr>
            <w:r>
              <w:t>Module 1 – OSI Model</w:t>
            </w:r>
          </w:p>
        </w:tc>
        <w:tc>
          <w:tcPr>
            <w:tcW w:w="5071" w:type="dxa"/>
          </w:tcPr>
          <w:p w14:paraId="3DEC19A8" w14:textId="675DE4CF" w:rsidR="00616855" w:rsidRDefault="00616855" w:rsidP="00102A6A">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Syllabus, OSI Model</w:t>
            </w:r>
          </w:p>
        </w:tc>
        <w:tc>
          <w:tcPr>
            <w:tcW w:w="1980" w:type="dxa"/>
          </w:tcPr>
          <w:p w14:paraId="25A109BD" w14:textId="181FD49C" w:rsidR="00616855" w:rsidRDefault="0061685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4086" w:type="dxa"/>
          </w:tcPr>
          <w:p w14:paraId="71A23D34" w14:textId="6F95D0BD" w:rsidR="00616855" w:rsidRDefault="00616855" w:rsidP="0046666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Attendance, group formation</w:t>
            </w:r>
          </w:p>
          <w:p w14:paraId="2DFF6AFB" w14:textId="66BEF93C" w:rsidR="00616855" w:rsidRDefault="00616855" w:rsidP="0046666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16855" w14:paraId="31973899" w14:textId="77777777" w:rsidTr="00471AD4">
        <w:trPr>
          <w:trHeight w:val="857"/>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3EC22DE3" w14:textId="3008448C" w:rsidR="00616855" w:rsidRPr="00787283" w:rsidRDefault="00616855" w:rsidP="00847C37">
            <w:pPr>
              <w:spacing w:after="0" w:line="276" w:lineRule="auto"/>
              <w:ind w:left="5" w:firstLine="0"/>
              <w:jc w:val="left"/>
              <w:rPr>
                <w:color w:val="FF0000"/>
                <w:sz w:val="24"/>
              </w:rPr>
            </w:pPr>
            <w:r w:rsidRPr="00D41C8E">
              <w:rPr>
                <w:sz w:val="24"/>
              </w:rPr>
              <w:t>2</w:t>
            </w:r>
          </w:p>
        </w:tc>
        <w:tc>
          <w:tcPr>
            <w:tcW w:w="1693" w:type="dxa"/>
            <w:vMerge/>
            <w:shd w:val="clear" w:color="auto" w:fill="F2F2F2" w:themeFill="background1" w:themeFillShade="F2"/>
            <w:vAlign w:val="center"/>
          </w:tcPr>
          <w:p w14:paraId="3A673176" w14:textId="77777777" w:rsidR="00616855" w:rsidRPr="00D41C8E" w:rsidRDefault="00616855" w:rsidP="00D458B2">
            <w:pPr>
              <w:spacing w:after="56" w:line="240" w:lineRule="auto"/>
              <w:ind w:left="5"/>
              <w:jc w:val="center"/>
              <w:cnfStyle w:val="000000000000" w:firstRow="0" w:lastRow="0" w:firstColumn="0" w:lastColumn="0" w:oddVBand="0" w:evenVBand="0" w:oddHBand="0" w:evenHBand="0" w:firstRowFirstColumn="0" w:firstRowLastColumn="0" w:lastRowFirstColumn="0" w:lastRowLastColumn="0"/>
              <w:rPr>
                <w:b/>
                <w:bCs/>
                <w:color w:val="FF0000"/>
                <w:sz w:val="24"/>
              </w:rPr>
            </w:pPr>
          </w:p>
        </w:tc>
        <w:tc>
          <w:tcPr>
            <w:tcW w:w="5071" w:type="dxa"/>
          </w:tcPr>
          <w:p w14:paraId="23E14719" w14:textId="353E5B2B" w:rsidR="00616855" w:rsidRDefault="00616855" w:rsidP="0074037B">
            <w:pPr>
              <w:spacing w:after="0" w:line="276" w:lineRule="auto"/>
              <w:ind w:left="5" w:firstLine="0"/>
              <w:cnfStyle w:val="000000000000" w:firstRow="0" w:lastRow="0" w:firstColumn="0" w:lastColumn="0" w:oddVBand="0" w:evenVBand="0" w:oddHBand="0" w:evenHBand="0" w:firstRowFirstColumn="0" w:firstRowLastColumn="0" w:lastRowFirstColumn="0" w:lastRowLastColumn="0"/>
            </w:pPr>
            <w:r>
              <w:t>OSI Model (contd.)</w:t>
            </w:r>
          </w:p>
        </w:tc>
        <w:tc>
          <w:tcPr>
            <w:tcW w:w="1980" w:type="dxa"/>
          </w:tcPr>
          <w:p w14:paraId="14714BA6" w14:textId="76CBDA02" w:rsidR="00616855" w:rsidRDefault="00616855" w:rsidP="005A6071">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Wireshark</w:t>
            </w:r>
          </w:p>
        </w:tc>
        <w:tc>
          <w:tcPr>
            <w:tcW w:w="4086" w:type="dxa"/>
          </w:tcPr>
          <w:p w14:paraId="596FD04E" w14:textId="02F7652D" w:rsidR="00616855" w:rsidRDefault="00616855" w:rsidP="00F64C07">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16855" w14:paraId="7122E559" w14:textId="77777777" w:rsidTr="00616855">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331" w:type="dxa"/>
            <w:tcBorders>
              <w:bottom w:val="single" w:sz="4" w:space="0" w:color="BFBFBF" w:themeColor="background1" w:themeShade="BF"/>
            </w:tcBorders>
            <w:tcMar>
              <w:left w:w="0" w:type="dxa"/>
              <w:right w:w="0" w:type="dxa"/>
            </w:tcMar>
          </w:tcPr>
          <w:p w14:paraId="11630D84" w14:textId="483A6F39" w:rsidR="00616855" w:rsidRPr="00BA2D9A" w:rsidRDefault="00616855" w:rsidP="00847C37">
            <w:pPr>
              <w:spacing w:after="0" w:line="276" w:lineRule="auto"/>
              <w:ind w:left="5" w:firstLine="0"/>
              <w:jc w:val="left"/>
              <w:rPr>
                <w:color w:val="FF0000"/>
              </w:rPr>
            </w:pPr>
            <w:r w:rsidRPr="00406AD2">
              <w:rPr>
                <w:sz w:val="24"/>
              </w:rPr>
              <w:t>3</w:t>
            </w:r>
          </w:p>
        </w:tc>
        <w:tc>
          <w:tcPr>
            <w:tcW w:w="1693" w:type="dxa"/>
            <w:vMerge/>
            <w:tcBorders>
              <w:bottom w:val="single" w:sz="4" w:space="0" w:color="BFBFBF" w:themeColor="background1" w:themeShade="BF"/>
            </w:tcBorders>
            <w:vAlign w:val="center"/>
          </w:tcPr>
          <w:p w14:paraId="200A42D1" w14:textId="77777777" w:rsidR="00616855" w:rsidRDefault="00616855" w:rsidP="00D458B2">
            <w:pPr>
              <w:spacing w:after="56" w:line="240" w:lineRule="auto"/>
              <w:ind w:left="5"/>
              <w:jc w:val="center"/>
              <w:cnfStyle w:val="000000100000" w:firstRow="0" w:lastRow="0" w:firstColumn="0" w:lastColumn="0" w:oddVBand="0" w:evenVBand="0" w:oddHBand="1" w:evenHBand="0" w:firstRowFirstColumn="0" w:firstRowLastColumn="0" w:lastRowFirstColumn="0" w:lastRowLastColumn="0"/>
            </w:pPr>
          </w:p>
        </w:tc>
        <w:tc>
          <w:tcPr>
            <w:tcW w:w="5071" w:type="dxa"/>
            <w:tcBorders>
              <w:bottom w:val="single" w:sz="4" w:space="0" w:color="BFBFBF" w:themeColor="background1" w:themeShade="BF"/>
            </w:tcBorders>
          </w:tcPr>
          <w:p w14:paraId="44B218CD" w14:textId="5CC077B7" w:rsidR="00616855" w:rsidRDefault="00616855" w:rsidP="002F306F">
            <w:pPr>
              <w:spacing w:after="0" w:line="276" w:lineRule="auto"/>
              <w:ind w:left="5" w:right="-108" w:firstLine="0"/>
              <w:jc w:val="left"/>
              <w:cnfStyle w:val="000000100000" w:firstRow="0" w:lastRow="0" w:firstColumn="0" w:lastColumn="0" w:oddVBand="0" w:evenVBand="0" w:oddHBand="1" w:evenHBand="0" w:firstRowFirstColumn="0" w:firstRowLastColumn="0" w:lastRowFirstColumn="0" w:lastRowLastColumn="0"/>
            </w:pPr>
            <w:r>
              <w:t>Network security, support services</w:t>
            </w:r>
          </w:p>
        </w:tc>
        <w:tc>
          <w:tcPr>
            <w:tcW w:w="1980" w:type="dxa"/>
            <w:tcBorders>
              <w:bottom w:val="single" w:sz="4" w:space="0" w:color="BFBFBF" w:themeColor="background1" w:themeShade="BF"/>
            </w:tcBorders>
          </w:tcPr>
          <w:p w14:paraId="7F6E583F" w14:textId="6175E5A2" w:rsidR="00616855" w:rsidRDefault="00616855" w:rsidP="007F0CE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4086" w:type="dxa"/>
            <w:tcBorders>
              <w:bottom w:val="single" w:sz="4" w:space="0" w:color="BFBFBF" w:themeColor="background1" w:themeShade="BF"/>
            </w:tcBorders>
          </w:tcPr>
          <w:p w14:paraId="473C58AE" w14:textId="0550E4E2" w:rsidR="00616855" w:rsidRDefault="005A201C" w:rsidP="00946B2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Assignment 1</w:t>
            </w:r>
            <w:r w:rsidR="006E10F5">
              <w:t xml:space="preserve"> – OSI Model</w:t>
            </w:r>
            <w:r w:rsidR="00D16E51">
              <w:t xml:space="preserve"> (Group)</w:t>
            </w:r>
          </w:p>
        </w:tc>
      </w:tr>
      <w:tr w:rsidR="006F4E17" w14:paraId="67ABA5DE" w14:textId="77777777" w:rsidTr="00616855">
        <w:trPr>
          <w:trHeight w:val="615"/>
        </w:trPr>
        <w:tc>
          <w:tcPr>
            <w:cnfStyle w:val="001000000000" w:firstRow="0" w:lastRow="0" w:firstColumn="1" w:lastColumn="0" w:oddVBand="0" w:evenVBand="0" w:oddHBand="0" w:evenHBand="0" w:firstRowFirstColumn="0" w:firstRowLastColumn="0" w:lastRowFirstColumn="0" w:lastRowLastColumn="0"/>
            <w:tcW w:w="1331" w:type="dxa"/>
            <w:shd w:val="clear" w:color="auto" w:fill="FFFFFF" w:themeFill="background1"/>
            <w:tcMar>
              <w:left w:w="0" w:type="dxa"/>
              <w:right w:w="0" w:type="dxa"/>
            </w:tcMar>
          </w:tcPr>
          <w:p w14:paraId="62C574E0" w14:textId="04C9B8AD" w:rsidR="006F4E17" w:rsidRPr="00616855" w:rsidRDefault="006F4E17" w:rsidP="00847C37">
            <w:pPr>
              <w:spacing w:after="0" w:line="276" w:lineRule="auto"/>
              <w:ind w:left="5" w:firstLine="0"/>
              <w:jc w:val="left"/>
            </w:pPr>
            <w:r w:rsidRPr="00616855">
              <w:rPr>
                <w:sz w:val="24"/>
              </w:rPr>
              <w:t>4</w:t>
            </w:r>
          </w:p>
        </w:tc>
        <w:tc>
          <w:tcPr>
            <w:tcW w:w="1693" w:type="dxa"/>
            <w:vMerge w:val="restart"/>
            <w:shd w:val="clear" w:color="auto" w:fill="FFFFFF" w:themeFill="background1"/>
            <w:vAlign w:val="center"/>
          </w:tcPr>
          <w:p w14:paraId="4C21A4CB" w14:textId="2C6D53B3" w:rsidR="006F4E17" w:rsidRPr="00616855" w:rsidRDefault="006F4E17" w:rsidP="00D458B2">
            <w:pPr>
              <w:spacing w:after="56" w:line="240" w:lineRule="auto"/>
              <w:ind w:left="5"/>
              <w:jc w:val="center"/>
              <w:cnfStyle w:val="000000000000" w:firstRow="0" w:lastRow="0" w:firstColumn="0" w:lastColumn="0" w:oddVBand="0" w:evenVBand="0" w:oddHBand="0" w:evenHBand="0" w:firstRowFirstColumn="0" w:firstRowLastColumn="0" w:lastRowFirstColumn="0" w:lastRowLastColumn="0"/>
              <w:rPr>
                <w:color w:val="FFFFFF" w:themeColor="background1"/>
                <w14:textFill>
                  <w14:noFill/>
                </w14:textFill>
              </w:rPr>
            </w:pPr>
            <w:r>
              <w:t>Module 2 – programming introduction and computational problem solving</w:t>
            </w:r>
          </w:p>
        </w:tc>
        <w:tc>
          <w:tcPr>
            <w:tcW w:w="5071" w:type="dxa"/>
            <w:shd w:val="clear" w:color="auto" w:fill="FFFFFF" w:themeFill="background1"/>
          </w:tcPr>
          <w:p w14:paraId="41BBDD68" w14:textId="43229674" w:rsidR="006F4E17" w:rsidRPr="00616855" w:rsidRDefault="006F4E17" w:rsidP="00BB1A07">
            <w:pPr>
              <w:spacing w:after="0" w:line="276" w:lineRule="auto"/>
              <w:ind w:left="5" w:firstLine="0"/>
              <w:jc w:val="left"/>
              <w:cnfStyle w:val="000000000000" w:firstRow="0" w:lastRow="0" w:firstColumn="0" w:lastColumn="0" w:oddVBand="0" w:evenVBand="0" w:oddHBand="0" w:evenHBand="0" w:firstRowFirstColumn="0" w:firstRowLastColumn="0" w:lastRowFirstColumn="0" w:lastRowLastColumn="0"/>
            </w:pPr>
            <w:r>
              <w:t>IDE introduction, Programming Introduction</w:t>
            </w:r>
          </w:p>
        </w:tc>
        <w:tc>
          <w:tcPr>
            <w:tcW w:w="1980" w:type="dxa"/>
            <w:shd w:val="clear" w:color="auto" w:fill="FFFFFF" w:themeFill="background1"/>
          </w:tcPr>
          <w:p w14:paraId="5F29BA91" w14:textId="27800BCA" w:rsidR="006F4E17" w:rsidRDefault="00F92223" w:rsidP="00305350">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Visual Studio walk-through</w:t>
            </w:r>
          </w:p>
        </w:tc>
        <w:tc>
          <w:tcPr>
            <w:tcW w:w="4086" w:type="dxa"/>
            <w:shd w:val="clear" w:color="auto" w:fill="FFFFFF" w:themeFill="background1"/>
          </w:tcPr>
          <w:p w14:paraId="5EE73A12" w14:textId="292000CE" w:rsidR="006F4E17" w:rsidRDefault="006F4E17" w:rsidP="002C117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Programming problems 1 – </w:t>
            </w:r>
            <w:proofErr w:type="spellStart"/>
            <w:r>
              <w:t>OpenKattis</w:t>
            </w:r>
            <w:proofErr w:type="spellEnd"/>
            <w:r>
              <w:t xml:space="preserve"> intro</w:t>
            </w:r>
          </w:p>
        </w:tc>
      </w:tr>
      <w:tr w:rsidR="006F4E17" w14:paraId="64C45F50" w14:textId="77777777" w:rsidTr="00471AD4">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3F0733FA" w14:textId="49BE6597" w:rsidR="006F4E17" w:rsidRDefault="006F4E17" w:rsidP="00847C37">
            <w:pPr>
              <w:spacing w:after="0" w:line="276" w:lineRule="auto"/>
              <w:ind w:left="5" w:firstLine="0"/>
              <w:jc w:val="left"/>
            </w:pPr>
            <w:r>
              <w:rPr>
                <w:sz w:val="24"/>
              </w:rPr>
              <w:t>5</w:t>
            </w:r>
          </w:p>
        </w:tc>
        <w:tc>
          <w:tcPr>
            <w:tcW w:w="1693" w:type="dxa"/>
            <w:vMerge/>
            <w:shd w:val="clear" w:color="auto" w:fill="FFFFFF" w:themeFill="background1"/>
            <w:vAlign w:val="center"/>
          </w:tcPr>
          <w:p w14:paraId="1261E11A" w14:textId="3F7CA907" w:rsidR="006F4E17" w:rsidRDefault="006F4E17" w:rsidP="00D458B2">
            <w:pPr>
              <w:spacing w:after="56" w:line="240" w:lineRule="auto"/>
              <w:ind w:left="5"/>
              <w:jc w:val="center"/>
              <w:cnfStyle w:val="000000100000" w:firstRow="0" w:lastRow="0" w:firstColumn="0" w:lastColumn="0" w:oddVBand="0" w:evenVBand="0" w:oddHBand="1" w:evenHBand="0" w:firstRowFirstColumn="0" w:firstRowLastColumn="0" w:lastRowFirstColumn="0" w:lastRowLastColumn="0"/>
            </w:pPr>
          </w:p>
        </w:tc>
        <w:tc>
          <w:tcPr>
            <w:tcW w:w="5071" w:type="dxa"/>
          </w:tcPr>
          <w:p w14:paraId="50056FC5" w14:textId="477908B8" w:rsidR="006F4E17" w:rsidRDefault="006F4E17" w:rsidP="007C04CE">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Programming introduction (contd.), source control</w:t>
            </w:r>
          </w:p>
        </w:tc>
        <w:tc>
          <w:tcPr>
            <w:tcW w:w="1980" w:type="dxa"/>
          </w:tcPr>
          <w:p w14:paraId="7B9DC3C9" w14:textId="66B66E43" w:rsidR="006F4E17" w:rsidRDefault="00F92223"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Git profile URL with fork project and teamwork</w:t>
            </w:r>
          </w:p>
        </w:tc>
        <w:tc>
          <w:tcPr>
            <w:tcW w:w="4086" w:type="dxa"/>
          </w:tcPr>
          <w:p w14:paraId="202A0CD4" w14:textId="1EF353E4" w:rsidR="0034555C" w:rsidRPr="0034555C" w:rsidRDefault="0034555C"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Programming problems 2 – </w:t>
            </w:r>
            <w:proofErr w:type="spellStart"/>
            <w:r>
              <w:t>OpenKattis</w:t>
            </w:r>
            <w:proofErr w:type="spellEnd"/>
            <w:r w:rsidR="00813C14">
              <w:t xml:space="preserve"> Level</w:t>
            </w:r>
            <w:r>
              <w:t xml:space="preserve"> 1.3</w:t>
            </w:r>
          </w:p>
          <w:p w14:paraId="6E6CF372" w14:textId="6B3623B4" w:rsidR="006F4E17" w:rsidRPr="00616855" w:rsidRDefault="006F4E17"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rPr>
            </w:pPr>
            <w:r w:rsidRPr="00616855">
              <w:rPr>
                <w:b/>
              </w:rPr>
              <w:t>EXAM 1 – Saturday (Location TBA)</w:t>
            </w:r>
          </w:p>
        </w:tc>
      </w:tr>
      <w:tr w:rsidR="006F4E17" w14:paraId="2BA7BC25" w14:textId="77777777" w:rsidTr="00471AD4">
        <w:trPr>
          <w:trHeight w:val="615"/>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5C89667D" w14:textId="284C3A28" w:rsidR="006F4E17" w:rsidRDefault="006F4E17" w:rsidP="00847C37">
            <w:pPr>
              <w:spacing w:after="0" w:line="276" w:lineRule="auto"/>
              <w:ind w:left="5" w:firstLine="0"/>
              <w:jc w:val="left"/>
            </w:pPr>
            <w:r>
              <w:rPr>
                <w:sz w:val="24"/>
              </w:rPr>
              <w:t>6</w:t>
            </w:r>
          </w:p>
        </w:tc>
        <w:tc>
          <w:tcPr>
            <w:tcW w:w="1693" w:type="dxa"/>
            <w:vMerge/>
            <w:shd w:val="clear" w:color="auto" w:fill="FFFFFF" w:themeFill="background1"/>
            <w:vAlign w:val="center"/>
          </w:tcPr>
          <w:p w14:paraId="1E2DAEDE" w14:textId="77777777" w:rsidR="006F4E17" w:rsidRDefault="006F4E17" w:rsidP="00D458B2">
            <w:pPr>
              <w:spacing w:after="56" w:line="240" w:lineRule="auto"/>
              <w:ind w:left="5"/>
              <w:jc w:val="center"/>
              <w:cnfStyle w:val="000000000000" w:firstRow="0" w:lastRow="0" w:firstColumn="0" w:lastColumn="0" w:oddVBand="0" w:evenVBand="0" w:oddHBand="0" w:evenHBand="0" w:firstRowFirstColumn="0" w:firstRowLastColumn="0" w:lastRowFirstColumn="0" w:lastRowLastColumn="0"/>
            </w:pPr>
          </w:p>
        </w:tc>
        <w:tc>
          <w:tcPr>
            <w:tcW w:w="5071" w:type="dxa"/>
          </w:tcPr>
          <w:p w14:paraId="17CE4B64" w14:textId="77777777" w:rsidR="006F4E17" w:rsidRDefault="006F4E17" w:rsidP="006F4E17">
            <w:pPr>
              <w:spacing w:after="0" w:line="276" w:lineRule="auto"/>
              <w:ind w:left="5" w:right="-108" w:firstLine="0"/>
              <w:jc w:val="left"/>
              <w:cnfStyle w:val="000000000000" w:firstRow="0" w:lastRow="0" w:firstColumn="0" w:lastColumn="0" w:oddVBand="0" w:evenVBand="0" w:oddHBand="0" w:evenHBand="0" w:firstRowFirstColumn="0" w:firstRowLastColumn="0" w:lastRowFirstColumn="0" w:lastRowLastColumn="0"/>
            </w:pPr>
            <w:r>
              <w:t>Data structures and algorithms</w:t>
            </w:r>
          </w:p>
          <w:p w14:paraId="599A2BE0" w14:textId="602F0668" w:rsidR="006F4E17" w:rsidRDefault="006F4E17" w:rsidP="006F4E17">
            <w:pPr>
              <w:spacing w:after="0" w:line="276" w:lineRule="auto"/>
              <w:ind w:left="5" w:firstLine="0"/>
              <w:jc w:val="left"/>
              <w:cnfStyle w:val="000000000000" w:firstRow="0" w:lastRow="0" w:firstColumn="0" w:lastColumn="0" w:oddVBand="0" w:evenVBand="0" w:oddHBand="0" w:evenHBand="0" w:firstRowFirstColumn="0" w:firstRowLastColumn="0" w:lastRowFirstColumn="0" w:lastRowLastColumn="0"/>
            </w:pPr>
            <w:r>
              <w:t>Time and space complexity</w:t>
            </w:r>
          </w:p>
        </w:tc>
        <w:tc>
          <w:tcPr>
            <w:tcW w:w="1980" w:type="dxa"/>
          </w:tcPr>
          <w:p w14:paraId="0A92172E" w14:textId="79ED6BBF" w:rsidR="006F4E17" w:rsidRDefault="00F92223" w:rsidP="00E77379">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Time complexity</w:t>
            </w:r>
          </w:p>
        </w:tc>
        <w:tc>
          <w:tcPr>
            <w:tcW w:w="4086" w:type="dxa"/>
          </w:tcPr>
          <w:p w14:paraId="218FFB48" w14:textId="64E983F5" w:rsidR="006F4E17" w:rsidRDefault="0034555C" w:rsidP="00F64CF9">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Programming problems 3 – </w:t>
            </w:r>
            <w:proofErr w:type="spellStart"/>
            <w:r>
              <w:t>OpenKattis</w:t>
            </w:r>
            <w:proofErr w:type="spellEnd"/>
            <w:r>
              <w:t xml:space="preserve"> </w:t>
            </w:r>
            <w:r w:rsidR="00813C14">
              <w:t xml:space="preserve">Level </w:t>
            </w:r>
            <w:r>
              <w:t>1.4</w:t>
            </w:r>
          </w:p>
        </w:tc>
      </w:tr>
      <w:tr w:rsidR="006F4E17" w14:paraId="7967E409" w14:textId="77777777" w:rsidTr="00471AD4">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5CE999C0" w14:textId="0F5FE461" w:rsidR="006F4E17" w:rsidRDefault="006F4E17" w:rsidP="008C60EF">
            <w:pPr>
              <w:spacing w:after="0" w:line="276" w:lineRule="auto"/>
              <w:ind w:left="5" w:firstLine="0"/>
              <w:jc w:val="left"/>
            </w:pPr>
            <w:r>
              <w:rPr>
                <w:sz w:val="24"/>
              </w:rPr>
              <w:t>7</w:t>
            </w:r>
          </w:p>
        </w:tc>
        <w:tc>
          <w:tcPr>
            <w:tcW w:w="1693" w:type="dxa"/>
            <w:vMerge/>
            <w:shd w:val="clear" w:color="auto" w:fill="FFFFFF" w:themeFill="background1"/>
            <w:vAlign w:val="center"/>
          </w:tcPr>
          <w:p w14:paraId="08BC5171" w14:textId="77777777" w:rsidR="006F4E17" w:rsidRDefault="006F4E17" w:rsidP="008C60EF">
            <w:pPr>
              <w:spacing w:after="56" w:line="240" w:lineRule="auto"/>
              <w:ind w:left="5"/>
              <w:jc w:val="center"/>
              <w:cnfStyle w:val="000000100000" w:firstRow="0" w:lastRow="0" w:firstColumn="0" w:lastColumn="0" w:oddVBand="0" w:evenVBand="0" w:oddHBand="1" w:evenHBand="0" w:firstRowFirstColumn="0" w:firstRowLastColumn="0" w:lastRowFirstColumn="0" w:lastRowLastColumn="0"/>
            </w:pPr>
          </w:p>
        </w:tc>
        <w:tc>
          <w:tcPr>
            <w:tcW w:w="5071" w:type="dxa"/>
          </w:tcPr>
          <w:p w14:paraId="3B8D04BD" w14:textId="4163281D" w:rsidR="006F4E17" w:rsidRDefault="006F4E17" w:rsidP="008C60EF">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Object-oriented programming concepts introduction, inheritance</w:t>
            </w:r>
          </w:p>
        </w:tc>
        <w:tc>
          <w:tcPr>
            <w:tcW w:w="1980" w:type="dxa"/>
          </w:tcPr>
          <w:p w14:paraId="2BFB9257" w14:textId="49E67493" w:rsidR="006F4E17" w:rsidRDefault="00F92223" w:rsidP="008C60EF">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Simple OOP program</w:t>
            </w:r>
          </w:p>
        </w:tc>
        <w:tc>
          <w:tcPr>
            <w:tcW w:w="4086" w:type="dxa"/>
          </w:tcPr>
          <w:p w14:paraId="6D29D89D" w14:textId="014C9791" w:rsidR="006F4E17" w:rsidRDefault="0034555C" w:rsidP="008C60EF">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Programming problems 4 – </w:t>
            </w:r>
            <w:proofErr w:type="spellStart"/>
            <w:r>
              <w:t>OpenKattis</w:t>
            </w:r>
            <w:proofErr w:type="spellEnd"/>
            <w:r>
              <w:t xml:space="preserve"> </w:t>
            </w:r>
            <w:r w:rsidR="00813C14">
              <w:t xml:space="preserve">Level </w:t>
            </w:r>
            <w:r>
              <w:t>1.5</w:t>
            </w:r>
          </w:p>
        </w:tc>
      </w:tr>
      <w:tr w:rsidR="001F7AB9" w14:paraId="3D41FB82" w14:textId="77777777" w:rsidTr="00471AD4">
        <w:trPr>
          <w:trHeight w:val="615"/>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21A427C8" w14:textId="6CC91A87" w:rsidR="001F7AB9" w:rsidRDefault="001F7AB9" w:rsidP="008C60EF">
            <w:pPr>
              <w:spacing w:after="0" w:line="276" w:lineRule="auto"/>
              <w:ind w:left="5" w:firstLine="0"/>
              <w:jc w:val="left"/>
            </w:pPr>
            <w:r>
              <w:rPr>
                <w:sz w:val="24"/>
              </w:rPr>
              <w:t>8</w:t>
            </w:r>
          </w:p>
        </w:tc>
        <w:tc>
          <w:tcPr>
            <w:tcW w:w="1693" w:type="dxa"/>
            <w:vMerge w:val="restart"/>
            <w:shd w:val="clear" w:color="auto" w:fill="FFFFFF" w:themeFill="background1"/>
            <w:vAlign w:val="center"/>
          </w:tcPr>
          <w:p w14:paraId="3196D689" w14:textId="41395DF5" w:rsidR="001F7AB9" w:rsidRDefault="001F7AB9" w:rsidP="00BA6560">
            <w:pPr>
              <w:spacing w:after="0" w:line="276" w:lineRule="auto"/>
              <w:ind w:left="5"/>
              <w:jc w:val="center"/>
              <w:cnfStyle w:val="000000000000" w:firstRow="0" w:lastRow="0" w:firstColumn="0" w:lastColumn="0" w:oddVBand="0" w:evenVBand="0" w:oddHBand="0" w:evenHBand="0" w:firstRowFirstColumn="0" w:firstRowLastColumn="0" w:lastRowFirstColumn="0" w:lastRowLastColumn="0"/>
            </w:pPr>
            <w:r>
              <w:t>Module 3 – Full stack business application development</w:t>
            </w:r>
          </w:p>
        </w:tc>
        <w:tc>
          <w:tcPr>
            <w:tcW w:w="5071" w:type="dxa"/>
          </w:tcPr>
          <w:p w14:paraId="02B10610" w14:textId="58633A78" w:rsidR="001F7AB9" w:rsidRDefault="001F7AB9" w:rsidP="008C60EF">
            <w:pPr>
              <w:spacing w:after="0" w:line="276" w:lineRule="auto"/>
              <w:ind w:left="5" w:firstLine="0"/>
              <w:jc w:val="left"/>
              <w:cnfStyle w:val="000000000000" w:firstRow="0" w:lastRow="0" w:firstColumn="0" w:lastColumn="0" w:oddVBand="0" w:evenVBand="0" w:oddHBand="0" w:evenHBand="0" w:firstRowFirstColumn="0" w:firstRowLastColumn="0" w:lastRowFirstColumn="0" w:lastRowLastColumn="0"/>
            </w:pPr>
            <w:r>
              <w:t>HTML, CSS, JavaScript, charting</w:t>
            </w:r>
          </w:p>
        </w:tc>
        <w:tc>
          <w:tcPr>
            <w:tcW w:w="1980" w:type="dxa"/>
          </w:tcPr>
          <w:p w14:paraId="5C424171" w14:textId="75304FFC" w:rsidR="001F7AB9" w:rsidRDefault="001F7AB9" w:rsidP="008C60EF">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proofErr w:type="spellStart"/>
            <w:r>
              <w:t>MyWeb</w:t>
            </w:r>
            <w:proofErr w:type="spellEnd"/>
            <w:r>
              <w:t xml:space="preserve"> deploy</w:t>
            </w:r>
          </w:p>
        </w:tc>
        <w:tc>
          <w:tcPr>
            <w:tcW w:w="4086" w:type="dxa"/>
          </w:tcPr>
          <w:p w14:paraId="74D57DA4" w14:textId="64343E67" w:rsidR="001F7AB9" w:rsidRDefault="006E10F5" w:rsidP="0045112E">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Assignment 2 – Computational problem solving (</w:t>
            </w:r>
            <w:r w:rsidR="00D16E51">
              <w:t>I</w:t>
            </w:r>
            <w:r>
              <w:t>ndividual)</w:t>
            </w:r>
          </w:p>
        </w:tc>
      </w:tr>
      <w:tr w:rsidR="001F7AB9" w14:paraId="5CFAFAF7" w14:textId="77777777" w:rsidTr="00471AD4">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275A78AE" w14:textId="7A0B9D35" w:rsidR="001F7AB9" w:rsidRDefault="001F7AB9" w:rsidP="008C60EF">
            <w:pPr>
              <w:spacing w:after="0" w:line="276" w:lineRule="auto"/>
              <w:ind w:left="5" w:firstLine="0"/>
              <w:jc w:val="left"/>
              <w:rPr>
                <w:sz w:val="24"/>
              </w:rPr>
            </w:pPr>
            <w:r>
              <w:rPr>
                <w:sz w:val="24"/>
              </w:rPr>
              <w:t>9</w:t>
            </w:r>
          </w:p>
        </w:tc>
        <w:tc>
          <w:tcPr>
            <w:tcW w:w="1693" w:type="dxa"/>
            <w:vMerge/>
            <w:shd w:val="clear" w:color="auto" w:fill="FFFFFF" w:themeFill="background1"/>
            <w:vAlign w:val="center"/>
          </w:tcPr>
          <w:p w14:paraId="54D46581" w14:textId="3DDAC534" w:rsidR="001F7AB9" w:rsidRDefault="001F7AB9" w:rsidP="00BA6560">
            <w:pPr>
              <w:spacing w:after="0" w:line="276" w:lineRule="auto"/>
              <w:ind w:left="5"/>
              <w:jc w:val="center"/>
              <w:cnfStyle w:val="000000100000" w:firstRow="0" w:lastRow="0" w:firstColumn="0" w:lastColumn="0" w:oddVBand="0" w:evenVBand="0" w:oddHBand="1" w:evenHBand="0" w:firstRowFirstColumn="0" w:firstRowLastColumn="0" w:lastRowFirstColumn="0" w:lastRowLastColumn="0"/>
            </w:pPr>
          </w:p>
        </w:tc>
        <w:tc>
          <w:tcPr>
            <w:tcW w:w="5071" w:type="dxa"/>
          </w:tcPr>
          <w:p w14:paraId="7346EBD6" w14:textId="3346544A" w:rsidR="001F7AB9" w:rsidRDefault="001F7AB9" w:rsidP="008C60EF">
            <w:pPr>
              <w:spacing w:after="56" w:line="240" w:lineRule="auto"/>
              <w:ind w:left="-18" w:firstLine="0"/>
              <w:jc w:val="left"/>
              <w:cnfStyle w:val="000000100000" w:firstRow="0" w:lastRow="0" w:firstColumn="0" w:lastColumn="0" w:oddVBand="0" w:evenVBand="0" w:oddHBand="1" w:evenHBand="0" w:firstRowFirstColumn="0" w:firstRowLastColumn="0" w:lastRowFirstColumn="0" w:lastRowLastColumn="0"/>
            </w:pPr>
            <w:r>
              <w:t>HTML, CSS, JavaScript, charting (contd.)</w:t>
            </w:r>
          </w:p>
        </w:tc>
        <w:tc>
          <w:tcPr>
            <w:tcW w:w="1980" w:type="dxa"/>
          </w:tcPr>
          <w:p w14:paraId="02D2791E" w14:textId="6ECB91C3" w:rsidR="001F7AB9" w:rsidRDefault="001F7AB9" w:rsidP="008C60EF">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Simple chart</w:t>
            </w:r>
          </w:p>
        </w:tc>
        <w:tc>
          <w:tcPr>
            <w:tcW w:w="4086" w:type="dxa"/>
          </w:tcPr>
          <w:p w14:paraId="5F7D177D" w14:textId="60EC6458" w:rsidR="001F7AB9" w:rsidRDefault="001F7AB9" w:rsidP="008C60EF">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pPr>
            <w:r w:rsidRPr="00322001">
              <w:rPr>
                <w:b/>
              </w:rPr>
              <w:t>EXAM 2</w:t>
            </w:r>
            <w:r>
              <w:t xml:space="preserve"> (programming introduction, data structures, algorithms)</w:t>
            </w:r>
          </w:p>
        </w:tc>
      </w:tr>
      <w:tr w:rsidR="001F7AB9" w14:paraId="6BE6ED4B" w14:textId="77777777" w:rsidTr="00471AD4">
        <w:trPr>
          <w:trHeight w:val="332"/>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524DAA14" w14:textId="2A9AF750" w:rsidR="001F7AB9" w:rsidRDefault="001F7AB9" w:rsidP="008C60EF">
            <w:pPr>
              <w:spacing w:after="0" w:line="276" w:lineRule="auto"/>
              <w:ind w:left="5" w:firstLine="0"/>
              <w:jc w:val="left"/>
              <w:rPr>
                <w:sz w:val="24"/>
              </w:rPr>
            </w:pPr>
            <w:r>
              <w:rPr>
                <w:sz w:val="24"/>
              </w:rPr>
              <w:t>10</w:t>
            </w:r>
          </w:p>
        </w:tc>
        <w:tc>
          <w:tcPr>
            <w:tcW w:w="1693" w:type="dxa"/>
            <w:vMerge/>
            <w:shd w:val="clear" w:color="auto" w:fill="FFFFFF" w:themeFill="background1"/>
            <w:vAlign w:val="center"/>
          </w:tcPr>
          <w:p w14:paraId="08829929" w14:textId="50284519" w:rsidR="001F7AB9" w:rsidRDefault="001F7AB9" w:rsidP="00BA6560">
            <w:pPr>
              <w:spacing w:after="0" w:line="276" w:lineRule="auto"/>
              <w:ind w:left="5"/>
              <w:jc w:val="center"/>
              <w:cnfStyle w:val="000000000000" w:firstRow="0" w:lastRow="0" w:firstColumn="0" w:lastColumn="0" w:oddVBand="0" w:evenVBand="0" w:oddHBand="0" w:evenHBand="0" w:firstRowFirstColumn="0" w:firstRowLastColumn="0" w:lastRowFirstColumn="0" w:lastRowLastColumn="0"/>
            </w:pPr>
          </w:p>
        </w:tc>
        <w:tc>
          <w:tcPr>
            <w:tcW w:w="5071" w:type="dxa"/>
          </w:tcPr>
          <w:p w14:paraId="153A6FD9" w14:textId="528120D7" w:rsidR="001F7AB9" w:rsidRDefault="001F7AB9" w:rsidP="008C60EF">
            <w:pPr>
              <w:spacing w:after="56" w:line="240" w:lineRule="auto"/>
              <w:ind w:left="5" w:firstLine="0"/>
              <w:jc w:val="left"/>
              <w:cnfStyle w:val="000000000000" w:firstRow="0" w:lastRow="0" w:firstColumn="0" w:lastColumn="0" w:oddVBand="0" w:evenVBand="0" w:oddHBand="0" w:evenHBand="0" w:firstRowFirstColumn="0" w:firstRowLastColumn="0" w:lastRowFirstColumn="0" w:lastRowLastColumn="0"/>
            </w:pPr>
            <w:r>
              <w:t>MVC components – controllers, action methods, views, models, model binding</w:t>
            </w:r>
          </w:p>
        </w:tc>
        <w:tc>
          <w:tcPr>
            <w:tcW w:w="1980" w:type="dxa"/>
          </w:tcPr>
          <w:p w14:paraId="6592CD83" w14:textId="77777777" w:rsidR="001F7AB9" w:rsidRDefault="001F7AB9" w:rsidP="00F92223">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Simple MVC site</w:t>
            </w:r>
          </w:p>
          <w:p w14:paraId="7DE182EA" w14:textId="4BE2F70D" w:rsidR="001F7AB9" w:rsidRDefault="001F7AB9" w:rsidP="00F92223">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Data.gov walkthrough</w:t>
            </w:r>
          </w:p>
        </w:tc>
        <w:tc>
          <w:tcPr>
            <w:tcW w:w="4086" w:type="dxa"/>
          </w:tcPr>
          <w:p w14:paraId="4F6835DB" w14:textId="247ADFC4" w:rsidR="001F7AB9" w:rsidRDefault="00813C14" w:rsidP="008C60EF">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Programming problems 5 </w:t>
            </w:r>
            <w:proofErr w:type="spellStart"/>
            <w:r>
              <w:t>OpenKattis</w:t>
            </w:r>
            <w:proofErr w:type="spellEnd"/>
            <w:r>
              <w:t xml:space="preserve"> Level 1.</w:t>
            </w:r>
            <w:r w:rsidR="00A0402D">
              <w:t>3 (JavaScript)</w:t>
            </w:r>
          </w:p>
        </w:tc>
      </w:tr>
      <w:tr w:rsidR="001F7AB9" w14:paraId="40ABAECC" w14:textId="77777777" w:rsidTr="00471AD4">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152A552D" w14:textId="160E71AF" w:rsidR="001F7AB9" w:rsidRDefault="001F7AB9" w:rsidP="008C60EF">
            <w:pPr>
              <w:spacing w:after="0" w:line="276" w:lineRule="auto"/>
              <w:ind w:left="5" w:firstLine="0"/>
              <w:jc w:val="left"/>
              <w:rPr>
                <w:sz w:val="24"/>
              </w:rPr>
            </w:pPr>
            <w:r>
              <w:rPr>
                <w:sz w:val="24"/>
              </w:rPr>
              <w:t>11</w:t>
            </w:r>
          </w:p>
        </w:tc>
        <w:tc>
          <w:tcPr>
            <w:tcW w:w="1693" w:type="dxa"/>
            <w:vMerge/>
            <w:shd w:val="clear" w:color="auto" w:fill="FFFFFF" w:themeFill="background1"/>
            <w:vAlign w:val="center"/>
          </w:tcPr>
          <w:p w14:paraId="14126DCD" w14:textId="7F5BAD55" w:rsidR="001F7AB9" w:rsidRDefault="001F7AB9" w:rsidP="00BA6560">
            <w:pPr>
              <w:spacing w:after="0" w:line="276" w:lineRule="auto"/>
              <w:ind w:left="5"/>
              <w:jc w:val="center"/>
              <w:cnfStyle w:val="000000100000" w:firstRow="0" w:lastRow="0" w:firstColumn="0" w:lastColumn="0" w:oddVBand="0" w:evenVBand="0" w:oddHBand="1" w:evenHBand="0" w:firstRowFirstColumn="0" w:firstRowLastColumn="0" w:lastRowFirstColumn="0" w:lastRowLastColumn="0"/>
            </w:pPr>
          </w:p>
        </w:tc>
        <w:tc>
          <w:tcPr>
            <w:tcW w:w="5071" w:type="dxa"/>
          </w:tcPr>
          <w:p w14:paraId="220B0BC5" w14:textId="2D31C99E" w:rsidR="001F7AB9" w:rsidRDefault="001F7AB9" w:rsidP="00CE09D4">
            <w:pPr>
              <w:spacing w:after="0" w:line="276" w:lineRule="auto"/>
              <w:ind w:left="5" w:right="-108" w:firstLine="0"/>
              <w:jc w:val="left"/>
              <w:cnfStyle w:val="000000100000" w:firstRow="0" w:lastRow="0" w:firstColumn="0" w:lastColumn="0" w:oddVBand="0" w:evenVBand="0" w:oddHBand="1" w:evenHBand="0" w:firstRowFirstColumn="0" w:firstRowLastColumn="0" w:lastRowFirstColumn="0" w:lastRowLastColumn="0"/>
            </w:pPr>
            <w:r>
              <w:t>MVC components – routing, API consumption (data.gov and Azure ML)</w:t>
            </w:r>
          </w:p>
        </w:tc>
        <w:tc>
          <w:tcPr>
            <w:tcW w:w="1980" w:type="dxa"/>
          </w:tcPr>
          <w:p w14:paraId="1CCF442F" w14:textId="32AAE8D9" w:rsidR="001F7AB9" w:rsidRDefault="001F7AB9" w:rsidP="008C60EF">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Simple view with links, model binding</w:t>
            </w:r>
          </w:p>
        </w:tc>
        <w:tc>
          <w:tcPr>
            <w:tcW w:w="4086" w:type="dxa"/>
          </w:tcPr>
          <w:p w14:paraId="56777AB7" w14:textId="77792060" w:rsidR="001F7AB9" w:rsidRDefault="001F7AB9" w:rsidP="008C60EF">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1F7AB9" w14:paraId="1F42B698" w14:textId="77777777" w:rsidTr="006F4E17">
        <w:trPr>
          <w:trHeight w:val="33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155DACAB" w14:textId="432C1433" w:rsidR="001F7AB9" w:rsidRDefault="001F7AB9" w:rsidP="006F4E17">
            <w:pPr>
              <w:spacing w:after="0" w:line="276" w:lineRule="auto"/>
              <w:ind w:left="5" w:firstLine="0"/>
              <w:jc w:val="left"/>
              <w:rPr>
                <w:sz w:val="24"/>
              </w:rPr>
            </w:pPr>
            <w:r w:rsidRPr="007B2445">
              <w:rPr>
                <w:sz w:val="24"/>
              </w:rPr>
              <w:t>1</w:t>
            </w:r>
            <w:r>
              <w:rPr>
                <w:sz w:val="24"/>
              </w:rPr>
              <w:t>2</w:t>
            </w:r>
          </w:p>
        </w:tc>
        <w:tc>
          <w:tcPr>
            <w:tcW w:w="1693" w:type="dxa"/>
            <w:vMerge/>
            <w:shd w:val="clear" w:color="auto" w:fill="FFFFFF" w:themeFill="background1"/>
          </w:tcPr>
          <w:p w14:paraId="45B5C675" w14:textId="70AB30EF" w:rsidR="001F7AB9" w:rsidRPr="007B2445" w:rsidRDefault="001F7AB9" w:rsidP="006F4E17">
            <w:pPr>
              <w:spacing w:after="0" w:line="276" w:lineRule="auto"/>
              <w:ind w:left="5"/>
              <w:jc w:val="center"/>
              <w:cnfStyle w:val="000000000000" w:firstRow="0" w:lastRow="0" w:firstColumn="0" w:lastColumn="0" w:oddVBand="0" w:evenVBand="0" w:oddHBand="0" w:evenHBand="0" w:firstRowFirstColumn="0" w:firstRowLastColumn="0" w:lastRowFirstColumn="0" w:lastRowLastColumn="0"/>
              <w:rPr>
                <w:b/>
                <w:bCs/>
                <w:sz w:val="24"/>
              </w:rPr>
            </w:pPr>
          </w:p>
        </w:tc>
        <w:tc>
          <w:tcPr>
            <w:tcW w:w="5071" w:type="dxa"/>
          </w:tcPr>
          <w:p w14:paraId="698B4208" w14:textId="2AF358DE" w:rsidR="001F7AB9" w:rsidRDefault="001F7AB9" w:rsidP="006F4E17">
            <w:pPr>
              <w:spacing w:after="56" w:line="240" w:lineRule="auto"/>
              <w:ind w:left="0" w:right="-108" w:firstLine="0"/>
              <w:jc w:val="left"/>
              <w:cnfStyle w:val="000000000000" w:firstRow="0" w:lastRow="0" w:firstColumn="0" w:lastColumn="0" w:oddVBand="0" w:evenVBand="0" w:oddHBand="0" w:evenHBand="0" w:firstRowFirstColumn="0" w:firstRowLastColumn="0" w:lastRowFirstColumn="0" w:lastRowLastColumn="0"/>
            </w:pPr>
            <w:r>
              <w:t>MVC components – controllers, action methods, views, models, model binding (contd.)</w:t>
            </w:r>
          </w:p>
        </w:tc>
        <w:tc>
          <w:tcPr>
            <w:tcW w:w="1980" w:type="dxa"/>
          </w:tcPr>
          <w:p w14:paraId="1E710A58" w14:textId="74928C64" w:rsidR="001F7AB9" w:rsidRDefault="001F7AB9" w:rsidP="006F4E17">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API consumption</w:t>
            </w:r>
          </w:p>
        </w:tc>
        <w:tc>
          <w:tcPr>
            <w:tcW w:w="4086" w:type="dxa"/>
          </w:tcPr>
          <w:p w14:paraId="71A698D9" w14:textId="4D5BAF38" w:rsidR="001F7AB9" w:rsidRDefault="006E10F5" w:rsidP="006F4E17">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Assignment 3 – UI Look and Feel</w:t>
            </w:r>
            <w:r w:rsidR="00D16E51">
              <w:t xml:space="preserve"> (Group)</w:t>
            </w:r>
          </w:p>
        </w:tc>
      </w:tr>
      <w:tr w:rsidR="001F7AB9" w14:paraId="440983BF" w14:textId="77777777" w:rsidTr="009917C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5D639F23" w14:textId="0D0FC943" w:rsidR="001F7AB9" w:rsidRDefault="001F7AB9" w:rsidP="006F4E17">
            <w:pPr>
              <w:spacing w:after="0" w:line="276" w:lineRule="auto"/>
              <w:ind w:left="5" w:firstLine="0"/>
              <w:jc w:val="left"/>
              <w:rPr>
                <w:sz w:val="24"/>
              </w:rPr>
            </w:pPr>
            <w:r>
              <w:rPr>
                <w:sz w:val="24"/>
              </w:rPr>
              <w:t>13</w:t>
            </w:r>
          </w:p>
        </w:tc>
        <w:tc>
          <w:tcPr>
            <w:tcW w:w="1693" w:type="dxa"/>
            <w:vMerge/>
            <w:shd w:val="clear" w:color="auto" w:fill="FFFFFF" w:themeFill="background1"/>
            <w:vAlign w:val="center"/>
          </w:tcPr>
          <w:p w14:paraId="51DCEB37" w14:textId="27F694E9" w:rsidR="001F7AB9" w:rsidRDefault="001F7AB9" w:rsidP="006F4E17">
            <w:pPr>
              <w:spacing w:after="0" w:line="276" w:lineRule="auto"/>
              <w:ind w:left="5" w:firstLine="0"/>
              <w:jc w:val="center"/>
              <w:cnfStyle w:val="000000100000" w:firstRow="0" w:lastRow="0" w:firstColumn="0" w:lastColumn="0" w:oddVBand="0" w:evenVBand="0" w:oddHBand="1" w:evenHBand="0" w:firstRowFirstColumn="0" w:firstRowLastColumn="0" w:lastRowFirstColumn="0" w:lastRowLastColumn="0"/>
            </w:pPr>
          </w:p>
        </w:tc>
        <w:tc>
          <w:tcPr>
            <w:tcW w:w="5071" w:type="dxa"/>
          </w:tcPr>
          <w:p w14:paraId="23386D3B" w14:textId="03AD87FD" w:rsidR="001F7AB9" w:rsidRDefault="001F7AB9" w:rsidP="006F4E17">
            <w:pPr>
              <w:spacing w:after="56" w:line="240" w:lineRule="auto"/>
              <w:ind w:left="5" w:firstLine="0"/>
              <w:jc w:val="left"/>
              <w:cnfStyle w:val="000000100000" w:firstRow="0" w:lastRow="0" w:firstColumn="0" w:lastColumn="0" w:oddVBand="0" w:evenVBand="0" w:oddHBand="1" w:evenHBand="0" w:firstRowFirstColumn="0" w:firstRowLastColumn="0" w:lastRowFirstColumn="0" w:lastRowLastColumn="0"/>
            </w:pPr>
            <w:r>
              <w:t>Persistence layer - Collections, Object-relational mapping</w:t>
            </w:r>
            <w:r w:rsidR="00D33B0D">
              <w:t>, LINQ</w:t>
            </w:r>
          </w:p>
        </w:tc>
        <w:tc>
          <w:tcPr>
            <w:tcW w:w="1980" w:type="dxa"/>
          </w:tcPr>
          <w:p w14:paraId="46C33884" w14:textId="4C9B8FE5" w:rsidR="001F7AB9" w:rsidRDefault="001F7AB9" w:rsidP="006F4E17">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EF</w:t>
            </w:r>
            <w:r w:rsidR="00D33B0D">
              <w:t xml:space="preserve">, </w:t>
            </w:r>
            <w:r w:rsidR="00D33B0D">
              <w:t>Data Models</w:t>
            </w:r>
          </w:p>
        </w:tc>
        <w:tc>
          <w:tcPr>
            <w:tcW w:w="4086" w:type="dxa"/>
          </w:tcPr>
          <w:p w14:paraId="4A5BEFC0" w14:textId="18E72B69" w:rsidR="001F7AB9" w:rsidRDefault="001F7AB9" w:rsidP="006F4E17">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1F7AB9" w14:paraId="73DCCC5C" w14:textId="77777777" w:rsidTr="009917C0">
        <w:trPr>
          <w:trHeight w:val="323"/>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3C101EEA" w14:textId="31A8D5EC" w:rsidR="001F7AB9" w:rsidRDefault="001F7AB9" w:rsidP="006F4E17">
            <w:pPr>
              <w:spacing w:after="0" w:line="276" w:lineRule="auto"/>
              <w:ind w:left="5" w:firstLine="0"/>
              <w:jc w:val="left"/>
              <w:rPr>
                <w:sz w:val="24"/>
              </w:rPr>
            </w:pPr>
            <w:r>
              <w:rPr>
                <w:sz w:val="24"/>
              </w:rPr>
              <w:lastRenderedPageBreak/>
              <w:t>14</w:t>
            </w:r>
          </w:p>
        </w:tc>
        <w:tc>
          <w:tcPr>
            <w:tcW w:w="1693" w:type="dxa"/>
            <w:vMerge/>
            <w:shd w:val="clear" w:color="auto" w:fill="FFFFFF" w:themeFill="background1"/>
          </w:tcPr>
          <w:p w14:paraId="517EB965" w14:textId="77777777" w:rsidR="001F7AB9" w:rsidRDefault="001F7AB9" w:rsidP="006F4E17">
            <w:pPr>
              <w:spacing w:after="56" w:line="240" w:lineRule="auto"/>
              <w:ind w:left="5" w:firstLine="0"/>
              <w:jc w:val="left"/>
              <w:cnfStyle w:val="000000000000" w:firstRow="0" w:lastRow="0" w:firstColumn="0" w:lastColumn="0" w:oddVBand="0" w:evenVBand="0" w:oddHBand="0" w:evenHBand="0" w:firstRowFirstColumn="0" w:firstRowLastColumn="0" w:lastRowFirstColumn="0" w:lastRowLastColumn="0"/>
            </w:pPr>
          </w:p>
        </w:tc>
        <w:tc>
          <w:tcPr>
            <w:tcW w:w="5071" w:type="dxa"/>
          </w:tcPr>
          <w:p w14:paraId="059B2EFD" w14:textId="2DEA676F" w:rsidR="001F7AB9" w:rsidRDefault="00D33B0D" w:rsidP="006F4E17">
            <w:pPr>
              <w:spacing w:after="56" w:line="240" w:lineRule="auto"/>
              <w:ind w:left="5" w:firstLine="0"/>
              <w:jc w:val="left"/>
              <w:cnfStyle w:val="000000000000" w:firstRow="0" w:lastRow="0" w:firstColumn="0" w:lastColumn="0" w:oddVBand="0" w:evenVBand="0" w:oddHBand="0" w:evenHBand="0" w:firstRowFirstColumn="0" w:firstRowLastColumn="0" w:lastRowFirstColumn="0" w:lastRowLastColumn="0"/>
            </w:pPr>
            <w:r>
              <w:t xml:space="preserve">MVC </w:t>
            </w:r>
            <w:proofErr w:type="spellStart"/>
            <w:r>
              <w:t>misc</w:t>
            </w:r>
            <w:proofErr w:type="spellEnd"/>
            <w:r>
              <w:t xml:space="preserve"> - Form validation, cloud deployment</w:t>
            </w:r>
          </w:p>
        </w:tc>
        <w:tc>
          <w:tcPr>
            <w:tcW w:w="1980" w:type="dxa"/>
          </w:tcPr>
          <w:p w14:paraId="2D66447A" w14:textId="6A84BF23" w:rsidR="001F7AB9" w:rsidRDefault="00D33B0D" w:rsidP="006F4E17">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Azure Deploy</w:t>
            </w:r>
          </w:p>
        </w:tc>
        <w:tc>
          <w:tcPr>
            <w:tcW w:w="4086" w:type="dxa"/>
          </w:tcPr>
          <w:p w14:paraId="475DC85F" w14:textId="6E9DBC73" w:rsidR="001F7AB9" w:rsidRDefault="00D33B0D" w:rsidP="006F4E17">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Assignment 4 – Database Model (Group)</w:t>
            </w:r>
          </w:p>
        </w:tc>
      </w:tr>
      <w:tr w:rsidR="00D33B0D" w14:paraId="65E2437D" w14:textId="77777777" w:rsidTr="009917C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7898DC2E" w14:textId="35239C9F" w:rsidR="00D33B0D" w:rsidRDefault="00D33B0D" w:rsidP="00D33B0D">
            <w:pPr>
              <w:spacing w:after="0" w:line="276" w:lineRule="auto"/>
              <w:ind w:left="5" w:firstLine="0"/>
              <w:jc w:val="left"/>
              <w:rPr>
                <w:sz w:val="24"/>
              </w:rPr>
            </w:pPr>
            <w:r>
              <w:rPr>
                <w:sz w:val="24"/>
              </w:rPr>
              <w:t>15</w:t>
            </w:r>
          </w:p>
        </w:tc>
        <w:tc>
          <w:tcPr>
            <w:tcW w:w="1693" w:type="dxa"/>
            <w:vMerge/>
            <w:shd w:val="clear" w:color="auto" w:fill="FFFFFF" w:themeFill="background1"/>
          </w:tcPr>
          <w:p w14:paraId="1B43CD2B" w14:textId="77777777" w:rsidR="00D33B0D" w:rsidRDefault="00D33B0D" w:rsidP="00D33B0D">
            <w:pPr>
              <w:spacing w:after="56" w:line="240" w:lineRule="auto"/>
              <w:ind w:left="5" w:firstLine="0"/>
              <w:jc w:val="left"/>
              <w:cnfStyle w:val="000000100000" w:firstRow="0" w:lastRow="0" w:firstColumn="0" w:lastColumn="0" w:oddVBand="0" w:evenVBand="0" w:oddHBand="1" w:evenHBand="0" w:firstRowFirstColumn="0" w:firstRowLastColumn="0" w:lastRowFirstColumn="0" w:lastRowLastColumn="0"/>
            </w:pPr>
          </w:p>
        </w:tc>
        <w:tc>
          <w:tcPr>
            <w:tcW w:w="5071" w:type="dxa"/>
          </w:tcPr>
          <w:p w14:paraId="1322B939" w14:textId="17152313" w:rsidR="00D33B0D" w:rsidRDefault="00D33B0D" w:rsidP="00D33B0D">
            <w:pPr>
              <w:spacing w:after="56" w:line="240" w:lineRule="auto"/>
              <w:ind w:left="5" w:firstLine="0"/>
              <w:jc w:val="left"/>
              <w:cnfStyle w:val="000000100000" w:firstRow="0" w:lastRow="0" w:firstColumn="0" w:lastColumn="0" w:oddVBand="0" w:evenVBand="0" w:oddHBand="1" w:evenHBand="0" w:firstRowFirstColumn="0" w:firstRowLastColumn="0" w:lastRowFirstColumn="0" w:lastRowLastColumn="0"/>
            </w:pPr>
            <w:r>
              <w:t>MVC Project Presentations</w:t>
            </w:r>
          </w:p>
        </w:tc>
        <w:tc>
          <w:tcPr>
            <w:tcW w:w="1980" w:type="dxa"/>
          </w:tcPr>
          <w:p w14:paraId="362887F0" w14:textId="20EF3C69" w:rsidR="00D33B0D" w:rsidRDefault="00D33B0D" w:rsidP="00D33B0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In-Class Group Presentations</w:t>
            </w:r>
          </w:p>
        </w:tc>
        <w:tc>
          <w:tcPr>
            <w:tcW w:w="4086" w:type="dxa"/>
          </w:tcPr>
          <w:p w14:paraId="4BF3DFEC" w14:textId="14ED5DF1" w:rsidR="00D33B0D" w:rsidRDefault="00D33B0D" w:rsidP="00D33B0D">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pPr>
            <w:r w:rsidRPr="009917C0">
              <w:rPr>
                <w:b/>
              </w:rPr>
              <w:t xml:space="preserve">MVC Project </w:t>
            </w:r>
            <w:r>
              <w:rPr>
                <w:b/>
              </w:rPr>
              <w:t>– Deployed to Azure</w:t>
            </w:r>
          </w:p>
        </w:tc>
      </w:tr>
    </w:tbl>
    <w:p w14:paraId="3E5BBA50" w14:textId="77777777" w:rsidR="00287EBE" w:rsidRDefault="00287EBE" w:rsidP="006F3318">
      <w:pPr>
        <w:spacing w:after="233" w:line="246" w:lineRule="auto"/>
        <w:ind w:left="0" w:firstLine="0"/>
      </w:pPr>
    </w:p>
    <w:sectPr w:rsidR="00287EBE" w:rsidSect="0017649A">
      <w:headerReference w:type="default" r:id="rId22"/>
      <w:footerReference w:type="even" r:id="rId23"/>
      <w:footerReference w:type="default" r:id="rId24"/>
      <w:footerReference w:type="first" r:id="rId25"/>
      <w:footnotePr>
        <w:numRestart w:val="eachPage"/>
      </w:footnotePr>
      <w:pgSz w:w="15840" w:h="12240" w:orient="landscape" w:code="1"/>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6C6D" w14:textId="77777777" w:rsidR="00F577B3" w:rsidRDefault="00F577B3">
      <w:pPr>
        <w:spacing w:after="0" w:line="240" w:lineRule="auto"/>
      </w:pPr>
      <w:r>
        <w:separator/>
      </w:r>
    </w:p>
  </w:endnote>
  <w:endnote w:type="continuationSeparator" w:id="0">
    <w:p w14:paraId="0D1713BF" w14:textId="77777777" w:rsidR="00F577B3" w:rsidRDefault="00F5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50C8A" w14:textId="77777777" w:rsidR="00543487" w:rsidRDefault="00543487">
    <w:pPr>
      <w:spacing w:after="11" w:line="276" w:lineRule="auto"/>
      <w:ind w:left="0" w:right="19" w:firstLine="0"/>
      <w:jc w:val="right"/>
    </w:pPr>
    <w:r>
      <w:rPr>
        <w:noProof/>
      </w:rPr>
      <mc:AlternateContent>
        <mc:Choice Requires="wpg">
          <w:drawing>
            <wp:anchor distT="0" distB="0" distL="114300" distR="114300" simplePos="0" relativeHeight="251658240" behindDoc="0" locked="0" layoutInCell="1" allowOverlap="1" wp14:anchorId="00D0AE81" wp14:editId="60C329F5">
              <wp:simplePos x="0" y="0"/>
              <wp:positionH relativeFrom="page">
                <wp:posOffset>896112</wp:posOffset>
              </wp:positionH>
              <wp:positionV relativeFrom="page">
                <wp:posOffset>9653015</wp:posOffset>
              </wp:positionV>
              <wp:extent cx="5980176" cy="54864"/>
              <wp:effectExtent l="0" t="0" r="0" b="0"/>
              <wp:wrapSquare wrapText="bothSides"/>
              <wp:docPr id="10320" name="Group 10320"/>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42" name="Shape 11042"/>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43" name="Shape 11043"/>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w:pict>
            <v:group w14:anchorId="4244AACB" id="Group 10320" o:spid="_x0000_s1026" style="position:absolute;margin-left:70.55pt;margin-top:760.1pt;width:470.9pt;height:4.3pt;z-index:251658240;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">
              <v:shape id="Shape 11042"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Io8YA&#10;AADeAAAADwAAAGRycy9kb3ducmV2LnhtbERP32vCMBB+H+x/CDfYy9DEbgypRlFH2WRP60Tw7Wxu&#10;bVlzKUmm9b83g8He7uP7efPlYDtxIh9axxomYwWCuHKm5VrD7rMYTUGEiGywc0waLhRgubi9mWNu&#10;3Jk/6FTGWqQQDjlqaGLscylD1ZDFMHY9ceK+nLcYE/S1NB7PKdx2MlPqWVpsOTU02NOmoeq7/LEa&#10;3g+77XFdvNbqxe+zony89MPDRuv7u2E1AxFpiP/iP/ebSfMn6imD33fSD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BIo8YAAADeAAAADwAAAAAAAAAAAAAAAACYAgAAZHJz&#10;L2Rvd25yZXYueG1sUEsFBgAAAAAEAAQA9QAAAIsDAAAAAA==&#10;" path="m,l5980176,r,36576l,36576,,e" fillcolor="#612422" stroked="f" strokeweight="0">
                <v:stroke miterlimit="83231f" joinstyle="miter"/>
                <v:path arrowok="t" textboxrect="0,0,5980176,36576"/>
              </v:shape>
              <v:shape id="Shape 11043"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4/5sYA&#10;AADeAAAADwAAAGRycy9kb3ducmV2LnhtbERPS2sCMRC+C/0PYQq9iGa3FdHVKLbQ2hYPvi7ehs24&#10;G9xMtptU13/fFARv8/E9ZzpvbSXO1HjjWEHaT0AQ504bLhTsd++9EQgfkDVWjknBlTzMZw+dKWba&#10;XXhD520oRAxhn6GCMoQ6k9LnJVn0fVcTR+7oGoshwqaQusFLDLeVfE6SobRoODaUWNNbSflp+2sV&#10;rF4PP8Z2x3aQpx9Xsx4tv7+OS6WeHtvFBESgNtzFN/enjvPTZPAC/+/EG+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4/5sYAAADeAAAADwAAAAAAAAAAAAAAAACYAgAAZHJz&#10;L2Rvd25yZXYueG1sUEsFBgAAAAAEAAQA9QAAAIsDAAAAAA==&#10;" path="m,l5980176,r,9144l,9144,,e" fillcolor="#612422" stroked="f" strokeweight="0">
                <v:stroke miterlimit="83231f" joinstyle="miter"/>
                <v:path arrowok="t" textboxrect="0,0,5980176,9144"/>
              </v:shape>
              <w10:wrap type="square" anchorx="page" anchory="page"/>
            </v:group>
          </w:pict>
        </mc:Fallback>
      </mc:AlternateContent>
    </w:r>
  </w:p>
  <w:p w14:paraId="5C0EF714" w14:textId="77777777" w:rsidR="00543487" w:rsidRDefault="00543487">
    <w:pPr>
      <w:spacing w:after="0" w:line="240" w:lineRule="auto"/>
      <w:ind w:left="0" w:firstLine="0"/>
    </w:pP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ab/>
    </w:r>
  </w:p>
  <w:p w14:paraId="45299827" w14:textId="77777777" w:rsidR="00543487" w:rsidRDefault="00543487">
    <w:pPr>
      <w:spacing w:after="0" w:line="240" w:lineRule="auto"/>
      <w:ind w:left="0" w:firstLine="0"/>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1B2C" w14:textId="77777777" w:rsidR="00543487" w:rsidRDefault="00543487" w:rsidP="0004032A">
    <w:pPr>
      <w:spacing w:after="11" w:line="276" w:lineRule="auto"/>
      <w:ind w:left="0" w:right="19" w:firstLine="0"/>
      <w:jc w:val="right"/>
    </w:pPr>
    <w:r>
      <w:rPr>
        <w:noProof/>
      </w:rPr>
      <mc:AlternateContent>
        <mc:Choice Requires="wpg">
          <w:drawing>
            <wp:anchor distT="0" distB="0" distL="114300" distR="114300" simplePos="0" relativeHeight="251659264" behindDoc="0" locked="0" layoutInCell="1" allowOverlap="1" wp14:anchorId="3A2D8475" wp14:editId="7F3F4362">
              <wp:simplePos x="0" y="0"/>
              <wp:positionH relativeFrom="page">
                <wp:posOffset>896112</wp:posOffset>
              </wp:positionH>
              <wp:positionV relativeFrom="page">
                <wp:posOffset>9653015</wp:posOffset>
              </wp:positionV>
              <wp:extent cx="5980176" cy="54864"/>
              <wp:effectExtent l="0" t="0" r="0" b="0"/>
              <wp:wrapSquare wrapText="bothSides"/>
              <wp:docPr id="10304" name="Group 10304"/>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40" name="Shape 11040"/>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41" name="Shape 11041"/>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w:pict>
            <v:group w14:anchorId="0DA31B2F" id="Group 10304" o:spid="_x0000_s1026" style="position:absolute;margin-left:70.55pt;margin-top:760.1pt;width:470.9pt;height:4.3pt;z-index:251659264;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">
              <v:shape id="Shape 11040"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zT8gA&#10;AADeAAAADwAAAGRycy9kb3ducmV2LnhtbESPQUsDMRCF70L/Q5iCF7FJq4isTUutLCo9uRbB27gZ&#10;d5duJksS2+2/dw6CtxnmzXvvW65H36sjxdQFtjCfGVDEdXAdNxb27+X1PaiUkR32gcnCmRKsV5OL&#10;JRYunPiNjlVulJhwKtBCm/NQaJ3qljymWRiI5fYdoscsa2y0i3gSc9/rhTF32mPHktDiQNuW6kP1&#10;4y3sPvevX4/lc2Oe4seirG7Ow3i1tfZyOm4eQGUa87/47/vFSf25uRUAwZEZ9O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nNPyAAAAN4AAAAPAAAAAAAAAAAAAAAAAJgCAABk&#10;cnMvZG93bnJldi54bWxQSwUGAAAAAAQABAD1AAAAjQMAAAAA&#10;" path="m,l5980176,r,36576l,36576,,e" fillcolor="#612422" stroked="f" strokeweight="0">
                <v:stroke miterlimit="83231f" joinstyle="miter"/>
                <v:path arrowok="t" textboxrect="0,0,5980176,36576"/>
              </v:shape>
              <v:shape id="Shape 11041"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ECsYA&#10;AADeAAAADwAAAGRycy9kb3ducmV2LnhtbERPTWvCQBC9C/6HZYRepG5SRGzqKrZgteKhTXvpbciO&#10;yWJ2Nma3Gv+9WxC8zeN9zmzR2VqcqPXGsYJ0lIAgLpw2XCr4+V49TkH4gKyxdkwKLuRhMe/3Zphp&#10;d+YvOuWhFDGEfYYKqhCaTEpfVGTRj1xDHLm9ay2GCNtS6hbPMdzW8ilJJtKi4dhQYUNvFRWH/M8q&#10;2L3+Ho0dPttxkb5fzOd0vf3Yr5V6GHTLFxCBunAX39wbHeenyTiF/3fiD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AECsYAAADeAAAADwAAAAAAAAAAAAAAAACYAgAAZHJz&#10;L2Rvd25yZXYueG1sUEsFBgAAAAAEAAQA9QAAAIsDAAAAAA==&#10;" path="m,l5980176,r,9144l,9144,,e" fillcolor="#612422" stroked="f" strokeweight="0">
                <v:stroke miterlimit="83231f" joinstyle="miter"/>
                <v:path arrowok="t" textboxrect="0,0,5980176,9144"/>
              </v:shape>
              <w10:wrap type="square" anchorx="page" anchory="page"/>
            </v:group>
          </w:pict>
        </mc:Fallback>
      </mc:AlternateContent>
    </w: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sidR="008343C7" w:rsidRPr="008343C7">
      <w:rPr>
        <w:rFonts w:ascii="Cambria" w:eastAsia="Cambria" w:hAnsi="Cambria" w:cs="Cambria"/>
        <w:noProof/>
      </w:rPr>
      <w:t>4</w:t>
    </w:r>
    <w:r>
      <w:rPr>
        <w:rFonts w:ascii="Cambria" w:eastAsia="Cambria" w:hAnsi="Cambria"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83AA" w14:textId="77777777" w:rsidR="00543487" w:rsidRDefault="00543487">
    <w:pPr>
      <w:spacing w:after="11" w:line="276" w:lineRule="auto"/>
      <w:ind w:left="0" w:right="19" w:firstLine="0"/>
      <w:jc w:val="right"/>
    </w:pPr>
    <w:r>
      <w:rPr>
        <w:noProof/>
      </w:rPr>
      <mc:AlternateContent>
        <mc:Choice Requires="wpg">
          <w:drawing>
            <wp:anchor distT="0" distB="0" distL="114300" distR="114300" simplePos="0" relativeHeight="251660288" behindDoc="0" locked="0" layoutInCell="1" allowOverlap="1" wp14:anchorId="3909005C" wp14:editId="295FA9B5">
              <wp:simplePos x="0" y="0"/>
              <wp:positionH relativeFrom="page">
                <wp:posOffset>896112</wp:posOffset>
              </wp:positionH>
              <wp:positionV relativeFrom="page">
                <wp:posOffset>9653015</wp:posOffset>
              </wp:positionV>
              <wp:extent cx="5980176" cy="54864"/>
              <wp:effectExtent l="0" t="0" r="0" b="0"/>
              <wp:wrapSquare wrapText="bothSides"/>
              <wp:docPr id="10288" name="Group 10288"/>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38" name="Shape 11038"/>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39" name="Shape 11039"/>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w:pict>
            <v:group w14:anchorId="759D83F7" id="Group 10288" o:spid="_x0000_s1026" style="position:absolute;margin-left:70.55pt;margin-top:760.1pt;width:470.9pt;height:4.3pt;z-index:251660288;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">
              <v:shape id="Shape 11038"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4MNMgA&#10;AADeAAAADwAAAGRycy9kb3ducmV2LnhtbESPQUsDMRCF74L/IYzgRWzSFkTWpqVWFhVPXYvgbbqZ&#10;7i7dTJYkttt/7xwEbzO8N+99s1iNvlcniqkLbGE6MaCI6+A6bizsPsv7R1ApIzvsA5OFCyVYLa+v&#10;Fli4cOYtnarcKAnhVKCFNueh0DrVLXlMkzAQi3YI0WOWNTbaRTxLuO/1zJgH7bFjaWhxoE1L9bH6&#10;8RY+vnfv++fytTEv8WtWVvPLMN5trL29GddPoDKN+d/8d/3mBH9q5sIr78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fgw0yAAAAN4AAAAPAAAAAAAAAAAAAAAAAJgCAABk&#10;cnMvZG93bnJldi54bWxQSwUGAAAAAAQABAD1AAAAjQMAAAAA&#10;" path="m,l5980176,r,36576l,36576,,e" fillcolor="#612422" stroked="f" strokeweight="0">
                <v:stroke miterlimit="83231f" joinstyle="miter"/>
                <v:path arrowok="t" textboxrect="0,0,5980176,36576"/>
              </v:shape>
              <v:shape id="Shape 11039"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7cccA&#10;AADeAAAADwAAAGRycy9kb3ducmV2LnhtbERPS2sCMRC+F/wPYQpeSs2uStGtUVTw0dJDa3vpbdiM&#10;u8HNZN1EXf+9EQq9zcf3nMmstZU4U+ONYwVpLwFBnDttuFDw8716HoHwAVlj5ZgUXMnDbNp5mGCm&#10;3YW/6LwLhYgh7DNUUIZQZ1L6vCSLvudq4sjtXWMxRNgUUjd4ieG2kv0keZEWDceGEmtalpQfdier&#10;4GPxezT2aWyHebq+ms/R5v1tv1Gq+9jOX0EEasO/+M+91XF+mgzGcH8n3i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Ae3HHAAAA3gAAAA8AAAAAAAAAAAAAAAAAmAIAAGRy&#10;cy9kb3ducmV2LnhtbFBLBQYAAAAABAAEAPUAAACMAwAAAAA=&#10;" path="m,l5980176,r,9144l,9144,,e" fillcolor="#612422" stroked="f" strokeweight="0">
                <v:stroke miterlimit="83231f" joinstyle="miter"/>
                <v:path arrowok="t" textboxrect="0,0,5980176,9144"/>
              </v:shape>
              <w10:wrap type="square" anchorx="page" anchory="page"/>
            </v:group>
          </w:pict>
        </mc:Fallback>
      </mc:AlternateContent>
    </w:r>
  </w:p>
  <w:p w14:paraId="388A02F3" w14:textId="77777777" w:rsidR="00543487" w:rsidRDefault="00543487">
    <w:pPr>
      <w:spacing w:after="0" w:line="240" w:lineRule="auto"/>
      <w:ind w:left="0" w:firstLine="0"/>
    </w:pP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ab/>
    </w:r>
  </w:p>
  <w:p w14:paraId="219FF73A" w14:textId="77777777" w:rsidR="00543487" w:rsidRDefault="00543487">
    <w:pPr>
      <w:spacing w:after="0" w:line="240" w:lineRule="auto"/>
      <w:ind w:left="0" w:firstLine="0"/>
      <w:jc w:val="left"/>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713E" w14:textId="77777777" w:rsidR="00543487" w:rsidRDefault="00543487">
    <w:pPr>
      <w:spacing w:after="0" w:line="276"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C2AF8" w14:textId="77777777" w:rsidR="00543487" w:rsidRPr="0017649A" w:rsidRDefault="00543487" w:rsidP="0017649A">
    <w:pPr>
      <w:pStyle w:val="Foote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E4FE4" w14:textId="77777777" w:rsidR="00543487" w:rsidRDefault="00543487">
    <w:pPr>
      <w:spacing w:after="0" w:line="276"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4EB16" w14:textId="77777777" w:rsidR="00F577B3" w:rsidRDefault="00F577B3">
      <w:pPr>
        <w:spacing w:after="0" w:line="240" w:lineRule="auto"/>
        <w:ind w:left="0" w:firstLine="0"/>
        <w:jc w:val="left"/>
      </w:pPr>
      <w:r>
        <w:separator/>
      </w:r>
    </w:p>
  </w:footnote>
  <w:footnote w:type="continuationSeparator" w:id="0">
    <w:p w14:paraId="03859204" w14:textId="77777777" w:rsidR="00F577B3" w:rsidRDefault="00F577B3">
      <w:pPr>
        <w:spacing w:after="0" w:line="240" w:lineRule="auto"/>
        <w:ind w:left="0" w:firstLine="0"/>
        <w:jc w:val="left"/>
      </w:pPr>
      <w:r>
        <w:continuationSeparator/>
      </w:r>
    </w:p>
  </w:footnote>
  <w:footnote w:id="1">
    <w:p w14:paraId="34911557" w14:textId="0FD58C3F" w:rsidR="00752B05" w:rsidRDefault="00752B05">
      <w:pPr>
        <w:pStyle w:val="FootnoteText"/>
      </w:pPr>
      <w:r>
        <w:rPr>
          <w:rStyle w:val="FootnoteReference"/>
        </w:rPr>
        <w:footnoteRef/>
      </w:r>
      <w:r>
        <w:t xml:space="preserve"> </w:t>
      </w:r>
      <w:r w:rsidRPr="00752B05">
        <w:t>https://teaching.cornell.edu/teaching-resources/designing-your-course/setting-learning-outcomes</w:t>
      </w:r>
    </w:p>
  </w:footnote>
  <w:footnote w:id="2">
    <w:p w14:paraId="452BD0FA" w14:textId="61713A54" w:rsidR="00752B05" w:rsidRDefault="00752B05">
      <w:pPr>
        <w:pStyle w:val="FootnoteText"/>
      </w:pPr>
      <w:r>
        <w:rPr>
          <w:rStyle w:val="FootnoteReference"/>
        </w:rPr>
        <w:footnoteRef/>
      </w:r>
      <w:r>
        <w:t xml:space="preserve"> </w:t>
      </w:r>
      <w:r w:rsidRPr="00752B05">
        <w:t>https://www.depts.ttu.edu/opa/resources/docs/Writing_Learning_Outcomes_Handbook3.pdf</w:t>
      </w:r>
    </w:p>
  </w:footnote>
  <w:footnote w:id="3">
    <w:p w14:paraId="55FE47E3" w14:textId="77777777" w:rsidR="00543487" w:rsidRDefault="00543487">
      <w:pPr>
        <w:pStyle w:val="FootnoteText"/>
      </w:pPr>
      <w:r>
        <w:rPr>
          <w:rStyle w:val="FootnoteReference"/>
        </w:rPr>
        <w:footnoteRef/>
      </w:r>
      <w:r>
        <w:t xml:space="preserve"> At instructor’s discretion, among the top students in the class</w:t>
      </w:r>
    </w:p>
  </w:footnote>
  <w:footnote w:id="4">
    <w:p w14:paraId="1718C614" w14:textId="77777777" w:rsidR="00543487" w:rsidRDefault="00543487" w:rsidP="00524A67">
      <w:pPr>
        <w:pStyle w:val="FootnoteText"/>
        <w:ind w:left="346" w:firstLine="0"/>
      </w:pPr>
      <w:r>
        <w:rPr>
          <w:rStyle w:val="FootnoteReference"/>
        </w:rPr>
        <w:footnoteRef/>
      </w:r>
      <w:r>
        <w:t xml:space="preserve"> In the interests of the class, deviations may be made in the coverage of topics as outlined in the tentative course calendar. However, to help plan your calendars for the rest of the semester, assessment and deadline dates will be non-negotiable after the first day of class. Some deadlines may be clubbed together to accommodate schedules.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2A7C" w14:textId="77777777" w:rsidR="0017649A" w:rsidRPr="0017649A" w:rsidRDefault="0017649A" w:rsidP="00176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06A75"/>
    <w:multiLevelType w:val="hybridMultilevel"/>
    <w:tmpl w:val="98BCD5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6143A25"/>
    <w:multiLevelType w:val="hybridMultilevel"/>
    <w:tmpl w:val="9B580E7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7BC3104"/>
    <w:multiLevelType w:val="hybridMultilevel"/>
    <w:tmpl w:val="5FA4AFC2"/>
    <w:lvl w:ilvl="0" w:tplc="3C0C1ACC">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B2CBD92">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13FC2B26">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C4AC7DD6">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9880A9E">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C4EA005C">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FBC128A">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E90249E">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B501522">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1B1D5A3F"/>
    <w:multiLevelType w:val="hybridMultilevel"/>
    <w:tmpl w:val="FC48F566"/>
    <w:lvl w:ilvl="0" w:tplc="EC982AC4">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FD5C4E7A">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40407D4">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7BEB3DE">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11CF46A">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4C944092">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955A220E">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C700BB8">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DEECADBA">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2B411D90"/>
    <w:multiLevelType w:val="hybridMultilevel"/>
    <w:tmpl w:val="A6BAD056"/>
    <w:lvl w:ilvl="0" w:tplc="E9AE6E8E">
      <w:start w:val="1"/>
      <w:numFmt w:val="decimal"/>
      <w:lvlText w:val="%1."/>
      <w:lvlJc w:val="left"/>
      <w:pPr>
        <w:ind w:left="33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A60CBB46">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1152F4D0">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1788F3A">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3D4C01DE">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F58CB7EE">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A6C7550">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07C8934">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9F4D9BA">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331D2167"/>
    <w:multiLevelType w:val="hybridMultilevel"/>
    <w:tmpl w:val="358E1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F6217B"/>
    <w:multiLevelType w:val="hybridMultilevel"/>
    <w:tmpl w:val="63FE8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674FA"/>
    <w:multiLevelType w:val="hybridMultilevel"/>
    <w:tmpl w:val="91643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EBB3295"/>
    <w:multiLevelType w:val="hybridMultilevel"/>
    <w:tmpl w:val="146E09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9B6664"/>
    <w:multiLevelType w:val="hybridMultilevel"/>
    <w:tmpl w:val="99664518"/>
    <w:lvl w:ilvl="0" w:tplc="37820310">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CD048DA4">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7664465E">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1DC92B2">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5366F376">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A6941BD0">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4A4A6D6C">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9F609E0">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D74E718">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0" w15:restartNumberingAfterBreak="0">
    <w:nsid w:val="598E6ACF"/>
    <w:multiLevelType w:val="hybridMultilevel"/>
    <w:tmpl w:val="FE64C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1144FF"/>
    <w:multiLevelType w:val="hybridMultilevel"/>
    <w:tmpl w:val="6A90B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03C7B52"/>
    <w:multiLevelType w:val="hybridMultilevel"/>
    <w:tmpl w:val="81E6E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EA54406"/>
    <w:multiLevelType w:val="hybridMultilevel"/>
    <w:tmpl w:val="9CA292CA"/>
    <w:lvl w:ilvl="0" w:tplc="DCF08970">
      <w:start w:val="4"/>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766C3D8">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BF8CCF7E">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4F42E44">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3B43610">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E9AA9CE">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F650E8B8">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61542C24">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E9502BEE">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4" w15:restartNumberingAfterBreak="0">
    <w:nsid w:val="7ED05888"/>
    <w:multiLevelType w:val="hybridMultilevel"/>
    <w:tmpl w:val="311090E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EDE7177"/>
    <w:multiLevelType w:val="hybridMultilevel"/>
    <w:tmpl w:val="6D5C02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371929741">
    <w:abstractNumId w:val="2"/>
  </w:num>
  <w:num w:numId="2" w16cid:durableId="1193112292">
    <w:abstractNumId w:val="13"/>
  </w:num>
  <w:num w:numId="3" w16cid:durableId="597324898">
    <w:abstractNumId w:val="9"/>
  </w:num>
  <w:num w:numId="4" w16cid:durableId="1658343177">
    <w:abstractNumId w:val="3"/>
  </w:num>
  <w:num w:numId="5" w16cid:durableId="1924681680">
    <w:abstractNumId w:val="4"/>
  </w:num>
  <w:num w:numId="6" w16cid:durableId="1521233723">
    <w:abstractNumId w:val="8"/>
  </w:num>
  <w:num w:numId="7" w16cid:durableId="581839598">
    <w:abstractNumId w:val="6"/>
  </w:num>
  <w:num w:numId="8" w16cid:durableId="576859992">
    <w:abstractNumId w:val="5"/>
  </w:num>
  <w:num w:numId="9" w16cid:durableId="212734694">
    <w:abstractNumId w:val="10"/>
  </w:num>
  <w:num w:numId="10" w16cid:durableId="7759514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555966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891916">
    <w:abstractNumId w:val="1"/>
  </w:num>
  <w:num w:numId="13" w16cid:durableId="932973220">
    <w:abstractNumId w:val="7"/>
  </w:num>
  <w:num w:numId="14" w16cid:durableId="1732575258">
    <w:abstractNumId w:val="14"/>
  </w:num>
  <w:num w:numId="15" w16cid:durableId="1470316558">
    <w:abstractNumId w:val="0"/>
  </w:num>
  <w:num w:numId="16" w16cid:durableId="166994337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ish Agrawal">
    <w15:presenceInfo w15:providerId="AD" w15:userId="S::magrawal@usf.edu::aff61d4d-ea23-4f1d-b0e3-5441fca25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2"/>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5E0"/>
    <w:rsid w:val="00006CF9"/>
    <w:rsid w:val="00007B4F"/>
    <w:rsid w:val="00013D7C"/>
    <w:rsid w:val="0001635D"/>
    <w:rsid w:val="0001664E"/>
    <w:rsid w:val="00016BB9"/>
    <w:rsid w:val="00017938"/>
    <w:rsid w:val="00033402"/>
    <w:rsid w:val="00037BF0"/>
    <w:rsid w:val="0004032A"/>
    <w:rsid w:val="00042CCE"/>
    <w:rsid w:val="00043A0D"/>
    <w:rsid w:val="00047CD0"/>
    <w:rsid w:val="00051C84"/>
    <w:rsid w:val="00052535"/>
    <w:rsid w:val="00052942"/>
    <w:rsid w:val="00052A88"/>
    <w:rsid w:val="00052CEB"/>
    <w:rsid w:val="00053D3D"/>
    <w:rsid w:val="00055141"/>
    <w:rsid w:val="00055F9E"/>
    <w:rsid w:val="00064E19"/>
    <w:rsid w:val="00070ACF"/>
    <w:rsid w:val="00070F30"/>
    <w:rsid w:val="00072866"/>
    <w:rsid w:val="00072AAF"/>
    <w:rsid w:val="00073B2D"/>
    <w:rsid w:val="00074133"/>
    <w:rsid w:val="000753F0"/>
    <w:rsid w:val="000857D5"/>
    <w:rsid w:val="00090C3B"/>
    <w:rsid w:val="00094C15"/>
    <w:rsid w:val="00095CAB"/>
    <w:rsid w:val="0009690A"/>
    <w:rsid w:val="00097E6C"/>
    <w:rsid w:val="000A1264"/>
    <w:rsid w:val="000A4C37"/>
    <w:rsid w:val="000B434C"/>
    <w:rsid w:val="000B5602"/>
    <w:rsid w:val="000C0B2B"/>
    <w:rsid w:val="000C1668"/>
    <w:rsid w:val="000C19CA"/>
    <w:rsid w:val="000C70AD"/>
    <w:rsid w:val="000E07BD"/>
    <w:rsid w:val="000E27BB"/>
    <w:rsid w:val="000E7818"/>
    <w:rsid w:val="000E7A70"/>
    <w:rsid w:val="000F1FF7"/>
    <w:rsid w:val="000F3327"/>
    <w:rsid w:val="000F6E09"/>
    <w:rsid w:val="000F7A2E"/>
    <w:rsid w:val="001004D9"/>
    <w:rsid w:val="00102A6A"/>
    <w:rsid w:val="00103D55"/>
    <w:rsid w:val="001042BF"/>
    <w:rsid w:val="00105F35"/>
    <w:rsid w:val="00107633"/>
    <w:rsid w:val="00111E1E"/>
    <w:rsid w:val="00112F55"/>
    <w:rsid w:val="00117561"/>
    <w:rsid w:val="0011787C"/>
    <w:rsid w:val="00123C90"/>
    <w:rsid w:val="00127DAA"/>
    <w:rsid w:val="00130840"/>
    <w:rsid w:val="00131749"/>
    <w:rsid w:val="00133D5E"/>
    <w:rsid w:val="00137283"/>
    <w:rsid w:val="001429F6"/>
    <w:rsid w:val="00143A5E"/>
    <w:rsid w:val="00145DFF"/>
    <w:rsid w:val="00150A7C"/>
    <w:rsid w:val="00151721"/>
    <w:rsid w:val="001517DA"/>
    <w:rsid w:val="00154772"/>
    <w:rsid w:val="00172B8F"/>
    <w:rsid w:val="00175395"/>
    <w:rsid w:val="001759EA"/>
    <w:rsid w:val="0017649A"/>
    <w:rsid w:val="00176ABA"/>
    <w:rsid w:val="00181C00"/>
    <w:rsid w:val="00190F0C"/>
    <w:rsid w:val="00191835"/>
    <w:rsid w:val="00191ED8"/>
    <w:rsid w:val="0019442F"/>
    <w:rsid w:val="001946D2"/>
    <w:rsid w:val="00197822"/>
    <w:rsid w:val="00197C74"/>
    <w:rsid w:val="001A2D20"/>
    <w:rsid w:val="001A6C2F"/>
    <w:rsid w:val="001B036E"/>
    <w:rsid w:val="001B07BD"/>
    <w:rsid w:val="001B094A"/>
    <w:rsid w:val="001B1BE8"/>
    <w:rsid w:val="001B2D82"/>
    <w:rsid w:val="001B657C"/>
    <w:rsid w:val="001C15E1"/>
    <w:rsid w:val="001C4D3D"/>
    <w:rsid w:val="001D17EC"/>
    <w:rsid w:val="001D2B90"/>
    <w:rsid w:val="001D39A5"/>
    <w:rsid w:val="001E2DCF"/>
    <w:rsid w:val="001E3FD9"/>
    <w:rsid w:val="001E4595"/>
    <w:rsid w:val="001E48E9"/>
    <w:rsid w:val="001E6673"/>
    <w:rsid w:val="001F41A0"/>
    <w:rsid w:val="001F71C1"/>
    <w:rsid w:val="001F7AB9"/>
    <w:rsid w:val="001F7D6C"/>
    <w:rsid w:val="002000A2"/>
    <w:rsid w:val="00205E5A"/>
    <w:rsid w:val="002108C0"/>
    <w:rsid w:val="002155E3"/>
    <w:rsid w:val="002166E7"/>
    <w:rsid w:val="00216B3A"/>
    <w:rsid w:val="00221E78"/>
    <w:rsid w:val="00222A41"/>
    <w:rsid w:val="002252B6"/>
    <w:rsid w:val="002263CB"/>
    <w:rsid w:val="00226BB5"/>
    <w:rsid w:val="00231935"/>
    <w:rsid w:val="00232C60"/>
    <w:rsid w:val="002379E7"/>
    <w:rsid w:val="00247148"/>
    <w:rsid w:val="00252430"/>
    <w:rsid w:val="00257747"/>
    <w:rsid w:val="00262469"/>
    <w:rsid w:val="00270917"/>
    <w:rsid w:val="00270B9D"/>
    <w:rsid w:val="0027135D"/>
    <w:rsid w:val="002735D6"/>
    <w:rsid w:val="00274B93"/>
    <w:rsid w:val="0028087E"/>
    <w:rsid w:val="002847CE"/>
    <w:rsid w:val="0028489D"/>
    <w:rsid w:val="00285C73"/>
    <w:rsid w:val="00287EBE"/>
    <w:rsid w:val="00290781"/>
    <w:rsid w:val="00292035"/>
    <w:rsid w:val="00294263"/>
    <w:rsid w:val="00294E03"/>
    <w:rsid w:val="0029650F"/>
    <w:rsid w:val="002A11DE"/>
    <w:rsid w:val="002A4466"/>
    <w:rsid w:val="002A6A00"/>
    <w:rsid w:val="002B4AC6"/>
    <w:rsid w:val="002B5377"/>
    <w:rsid w:val="002B6B8A"/>
    <w:rsid w:val="002C06F8"/>
    <w:rsid w:val="002C0F0E"/>
    <w:rsid w:val="002C1175"/>
    <w:rsid w:val="002C4FBA"/>
    <w:rsid w:val="002C5B5D"/>
    <w:rsid w:val="002C6584"/>
    <w:rsid w:val="002D1FB0"/>
    <w:rsid w:val="002D226E"/>
    <w:rsid w:val="002D2AE6"/>
    <w:rsid w:val="002E0B78"/>
    <w:rsid w:val="002E1495"/>
    <w:rsid w:val="002E4CB8"/>
    <w:rsid w:val="002E7FCD"/>
    <w:rsid w:val="002F115C"/>
    <w:rsid w:val="002F306F"/>
    <w:rsid w:val="002F37CF"/>
    <w:rsid w:val="002F6240"/>
    <w:rsid w:val="0030128B"/>
    <w:rsid w:val="003012F5"/>
    <w:rsid w:val="00305350"/>
    <w:rsid w:val="0031258C"/>
    <w:rsid w:val="00312A31"/>
    <w:rsid w:val="00313584"/>
    <w:rsid w:val="00313D85"/>
    <w:rsid w:val="00321F14"/>
    <w:rsid w:val="00322001"/>
    <w:rsid w:val="00322B17"/>
    <w:rsid w:val="00326BB9"/>
    <w:rsid w:val="003330E3"/>
    <w:rsid w:val="003334EF"/>
    <w:rsid w:val="00335769"/>
    <w:rsid w:val="00335D4D"/>
    <w:rsid w:val="00341664"/>
    <w:rsid w:val="0034332D"/>
    <w:rsid w:val="0034555C"/>
    <w:rsid w:val="00346015"/>
    <w:rsid w:val="003500B7"/>
    <w:rsid w:val="00353066"/>
    <w:rsid w:val="00360163"/>
    <w:rsid w:val="003628AC"/>
    <w:rsid w:val="00367750"/>
    <w:rsid w:val="0037172A"/>
    <w:rsid w:val="0037303C"/>
    <w:rsid w:val="003777B8"/>
    <w:rsid w:val="003920F9"/>
    <w:rsid w:val="00393962"/>
    <w:rsid w:val="00396BDF"/>
    <w:rsid w:val="003A26AE"/>
    <w:rsid w:val="003A6F5D"/>
    <w:rsid w:val="003B0F70"/>
    <w:rsid w:val="003B2B8C"/>
    <w:rsid w:val="003B4B19"/>
    <w:rsid w:val="003B57A0"/>
    <w:rsid w:val="003B7180"/>
    <w:rsid w:val="003C0ADB"/>
    <w:rsid w:val="003C104A"/>
    <w:rsid w:val="003C388C"/>
    <w:rsid w:val="003C453F"/>
    <w:rsid w:val="003C6A42"/>
    <w:rsid w:val="003D046E"/>
    <w:rsid w:val="003D0D4C"/>
    <w:rsid w:val="003D3DF8"/>
    <w:rsid w:val="003D5388"/>
    <w:rsid w:val="003D76A2"/>
    <w:rsid w:val="003E0867"/>
    <w:rsid w:val="003E1A8B"/>
    <w:rsid w:val="003E3C8D"/>
    <w:rsid w:val="003E3CA6"/>
    <w:rsid w:val="003E6311"/>
    <w:rsid w:val="003E7112"/>
    <w:rsid w:val="003F0E9A"/>
    <w:rsid w:val="003F546B"/>
    <w:rsid w:val="0040176B"/>
    <w:rsid w:val="004042F3"/>
    <w:rsid w:val="00406AD2"/>
    <w:rsid w:val="00407872"/>
    <w:rsid w:val="004115FA"/>
    <w:rsid w:val="0041663B"/>
    <w:rsid w:val="004169DD"/>
    <w:rsid w:val="0041764A"/>
    <w:rsid w:val="004205BE"/>
    <w:rsid w:val="00421260"/>
    <w:rsid w:val="004216C5"/>
    <w:rsid w:val="00421D70"/>
    <w:rsid w:val="004231D6"/>
    <w:rsid w:val="00423AF8"/>
    <w:rsid w:val="00425840"/>
    <w:rsid w:val="00426B5A"/>
    <w:rsid w:val="00430473"/>
    <w:rsid w:val="00430A7A"/>
    <w:rsid w:val="00431E25"/>
    <w:rsid w:val="004323BF"/>
    <w:rsid w:val="00434979"/>
    <w:rsid w:val="00435169"/>
    <w:rsid w:val="00442BE5"/>
    <w:rsid w:val="00450F21"/>
    <w:rsid w:val="0045112E"/>
    <w:rsid w:val="00451AF4"/>
    <w:rsid w:val="00452058"/>
    <w:rsid w:val="00460E96"/>
    <w:rsid w:val="00460F1A"/>
    <w:rsid w:val="0046192F"/>
    <w:rsid w:val="00461D8C"/>
    <w:rsid w:val="004631E7"/>
    <w:rsid w:val="0046655B"/>
    <w:rsid w:val="0046666A"/>
    <w:rsid w:val="00471AD4"/>
    <w:rsid w:val="0047409C"/>
    <w:rsid w:val="00480A98"/>
    <w:rsid w:val="00485A61"/>
    <w:rsid w:val="004913ED"/>
    <w:rsid w:val="0049289F"/>
    <w:rsid w:val="004A25C8"/>
    <w:rsid w:val="004A3DCD"/>
    <w:rsid w:val="004A4A2D"/>
    <w:rsid w:val="004A4EB2"/>
    <w:rsid w:val="004A6285"/>
    <w:rsid w:val="004A6A00"/>
    <w:rsid w:val="004B69B0"/>
    <w:rsid w:val="004C007F"/>
    <w:rsid w:val="004C0485"/>
    <w:rsid w:val="004C07D2"/>
    <w:rsid w:val="004C0ABB"/>
    <w:rsid w:val="004C0E89"/>
    <w:rsid w:val="004C21D4"/>
    <w:rsid w:val="004C2DD0"/>
    <w:rsid w:val="004C3AB8"/>
    <w:rsid w:val="004C7BBB"/>
    <w:rsid w:val="004D03C4"/>
    <w:rsid w:val="004D11B0"/>
    <w:rsid w:val="004D1A30"/>
    <w:rsid w:val="004D1C55"/>
    <w:rsid w:val="004D2D86"/>
    <w:rsid w:val="004D39DE"/>
    <w:rsid w:val="004D49D2"/>
    <w:rsid w:val="004D5E6D"/>
    <w:rsid w:val="004D717C"/>
    <w:rsid w:val="004E127E"/>
    <w:rsid w:val="004E1C40"/>
    <w:rsid w:val="004F235B"/>
    <w:rsid w:val="004F355B"/>
    <w:rsid w:val="00500750"/>
    <w:rsid w:val="00503DAF"/>
    <w:rsid w:val="005051E6"/>
    <w:rsid w:val="0050566E"/>
    <w:rsid w:val="005065C0"/>
    <w:rsid w:val="005071E2"/>
    <w:rsid w:val="00513050"/>
    <w:rsid w:val="00513DBC"/>
    <w:rsid w:val="00523831"/>
    <w:rsid w:val="00524A67"/>
    <w:rsid w:val="00525861"/>
    <w:rsid w:val="005264DA"/>
    <w:rsid w:val="00530812"/>
    <w:rsid w:val="005360F6"/>
    <w:rsid w:val="00543487"/>
    <w:rsid w:val="00544CEE"/>
    <w:rsid w:val="00551073"/>
    <w:rsid w:val="00553421"/>
    <w:rsid w:val="00553C41"/>
    <w:rsid w:val="00560F8D"/>
    <w:rsid w:val="00564D9E"/>
    <w:rsid w:val="00573754"/>
    <w:rsid w:val="00574CCB"/>
    <w:rsid w:val="005760E5"/>
    <w:rsid w:val="005803F9"/>
    <w:rsid w:val="00580E12"/>
    <w:rsid w:val="005820C1"/>
    <w:rsid w:val="005851D6"/>
    <w:rsid w:val="00585912"/>
    <w:rsid w:val="005865B2"/>
    <w:rsid w:val="00587C93"/>
    <w:rsid w:val="00597506"/>
    <w:rsid w:val="005A201C"/>
    <w:rsid w:val="005A487B"/>
    <w:rsid w:val="005A58CE"/>
    <w:rsid w:val="005A6071"/>
    <w:rsid w:val="005B3C32"/>
    <w:rsid w:val="005B58C1"/>
    <w:rsid w:val="005B6140"/>
    <w:rsid w:val="005B6D35"/>
    <w:rsid w:val="005C2B81"/>
    <w:rsid w:val="005C76AC"/>
    <w:rsid w:val="005C7A03"/>
    <w:rsid w:val="005D0433"/>
    <w:rsid w:val="005D0EC5"/>
    <w:rsid w:val="005E1620"/>
    <w:rsid w:val="005E3E54"/>
    <w:rsid w:val="005F2838"/>
    <w:rsid w:val="005F31B1"/>
    <w:rsid w:val="005F3F31"/>
    <w:rsid w:val="005F6FF7"/>
    <w:rsid w:val="005F7531"/>
    <w:rsid w:val="0060228A"/>
    <w:rsid w:val="00602FC1"/>
    <w:rsid w:val="00606F85"/>
    <w:rsid w:val="00616855"/>
    <w:rsid w:val="006173D7"/>
    <w:rsid w:val="006221F5"/>
    <w:rsid w:val="00625AF3"/>
    <w:rsid w:val="006275E0"/>
    <w:rsid w:val="00632226"/>
    <w:rsid w:val="00632EE7"/>
    <w:rsid w:val="00634986"/>
    <w:rsid w:val="006504BE"/>
    <w:rsid w:val="00652A1A"/>
    <w:rsid w:val="00654066"/>
    <w:rsid w:val="00654E6E"/>
    <w:rsid w:val="006558AC"/>
    <w:rsid w:val="006604AD"/>
    <w:rsid w:val="006612D7"/>
    <w:rsid w:val="006624EE"/>
    <w:rsid w:val="0066415D"/>
    <w:rsid w:val="00664D3F"/>
    <w:rsid w:val="0066619D"/>
    <w:rsid w:val="006718BF"/>
    <w:rsid w:val="00674C3D"/>
    <w:rsid w:val="006771A3"/>
    <w:rsid w:val="0068101B"/>
    <w:rsid w:val="00682B18"/>
    <w:rsid w:val="00682D02"/>
    <w:rsid w:val="006857AB"/>
    <w:rsid w:val="00690B21"/>
    <w:rsid w:val="00692133"/>
    <w:rsid w:val="00692423"/>
    <w:rsid w:val="00694552"/>
    <w:rsid w:val="006971A3"/>
    <w:rsid w:val="006A550E"/>
    <w:rsid w:val="006A6FC9"/>
    <w:rsid w:val="006B1EC0"/>
    <w:rsid w:val="006B6783"/>
    <w:rsid w:val="006C6099"/>
    <w:rsid w:val="006D026C"/>
    <w:rsid w:val="006D0D6A"/>
    <w:rsid w:val="006D33CD"/>
    <w:rsid w:val="006D402F"/>
    <w:rsid w:val="006E0AE9"/>
    <w:rsid w:val="006E10F5"/>
    <w:rsid w:val="006E120C"/>
    <w:rsid w:val="006E142C"/>
    <w:rsid w:val="006E787A"/>
    <w:rsid w:val="006F3318"/>
    <w:rsid w:val="006F3BA4"/>
    <w:rsid w:val="006F4518"/>
    <w:rsid w:val="006F4E17"/>
    <w:rsid w:val="006F5501"/>
    <w:rsid w:val="006F6F28"/>
    <w:rsid w:val="006F7324"/>
    <w:rsid w:val="006F76BC"/>
    <w:rsid w:val="007047DE"/>
    <w:rsid w:val="007115CB"/>
    <w:rsid w:val="00714BE1"/>
    <w:rsid w:val="00715BA5"/>
    <w:rsid w:val="00717DA2"/>
    <w:rsid w:val="007216DD"/>
    <w:rsid w:val="007221A9"/>
    <w:rsid w:val="00724803"/>
    <w:rsid w:val="00726FAA"/>
    <w:rsid w:val="0072779D"/>
    <w:rsid w:val="00733186"/>
    <w:rsid w:val="00733D19"/>
    <w:rsid w:val="0074037B"/>
    <w:rsid w:val="00741AA3"/>
    <w:rsid w:val="00742B85"/>
    <w:rsid w:val="007439D6"/>
    <w:rsid w:val="007454C3"/>
    <w:rsid w:val="00746244"/>
    <w:rsid w:val="00752B05"/>
    <w:rsid w:val="00752C86"/>
    <w:rsid w:val="00756606"/>
    <w:rsid w:val="00757C6A"/>
    <w:rsid w:val="007609C5"/>
    <w:rsid w:val="00761A69"/>
    <w:rsid w:val="0076308D"/>
    <w:rsid w:val="0076638F"/>
    <w:rsid w:val="00766848"/>
    <w:rsid w:val="00767EAF"/>
    <w:rsid w:val="00770753"/>
    <w:rsid w:val="007760AF"/>
    <w:rsid w:val="0077785D"/>
    <w:rsid w:val="00781A10"/>
    <w:rsid w:val="007828D8"/>
    <w:rsid w:val="00782ED5"/>
    <w:rsid w:val="007835A7"/>
    <w:rsid w:val="007847C7"/>
    <w:rsid w:val="00786312"/>
    <w:rsid w:val="00787283"/>
    <w:rsid w:val="00791211"/>
    <w:rsid w:val="00791F74"/>
    <w:rsid w:val="007932EA"/>
    <w:rsid w:val="0079460A"/>
    <w:rsid w:val="0079509E"/>
    <w:rsid w:val="00796A3A"/>
    <w:rsid w:val="00796C23"/>
    <w:rsid w:val="007A29F5"/>
    <w:rsid w:val="007A2A7E"/>
    <w:rsid w:val="007A3E2A"/>
    <w:rsid w:val="007A761E"/>
    <w:rsid w:val="007B1635"/>
    <w:rsid w:val="007B2445"/>
    <w:rsid w:val="007B3860"/>
    <w:rsid w:val="007B7041"/>
    <w:rsid w:val="007C04CE"/>
    <w:rsid w:val="007C28F4"/>
    <w:rsid w:val="007C390F"/>
    <w:rsid w:val="007C69A8"/>
    <w:rsid w:val="007D1F9B"/>
    <w:rsid w:val="007D28B6"/>
    <w:rsid w:val="007D67DD"/>
    <w:rsid w:val="007E098F"/>
    <w:rsid w:val="007E1C26"/>
    <w:rsid w:val="007E4ADC"/>
    <w:rsid w:val="007E4C79"/>
    <w:rsid w:val="007E673E"/>
    <w:rsid w:val="007F0CEA"/>
    <w:rsid w:val="007F2525"/>
    <w:rsid w:val="007F29E9"/>
    <w:rsid w:val="007F2B57"/>
    <w:rsid w:val="008003A8"/>
    <w:rsid w:val="00800BB2"/>
    <w:rsid w:val="00800DA3"/>
    <w:rsid w:val="0080342E"/>
    <w:rsid w:val="008037B3"/>
    <w:rsid w:val="00804B42"/>
    <w:rsid w:val="00807D4B"/>
    <w:rsid w:val="008104FF"/>
    <w:rsid w:val="00810F33"/>
    <w:rsid w:val="00811181"/>
    <w:rsid w:val="00812800"/>
    <w:rsid w:val="00813C14"/>
    <w:rsid w:val="00815793"/>
    <w:rsid w:val="00816C9D"/>
    <w:rsid w:val="0082000E"/>
    <w:rsid w:val="00821E0A"/>
    <w:rsid w:val="00822ACE"/>
    <w:rsid w:val="00823FCC"/>
    <w:rsid w:val="0082431C"/>
    <w:rsid w:val="00824BFF"/>
    <w:rsid w:val="00826995"/>
    <w:rsid w:val="008277A3"/>
    <w:rsid w:val="00830152"/>
    <w:rsid w:val="0083345A"/>
    <w:rsid w:val="00833FBC"/>
    <w:rsid w:val="008343C7"/>
    <w:rsid w:val="00837339"/>
    <w:rsid w:val="00842978"/>
    <w:rsid w:val="00844061"/>
    <w:rsid w:val="008444AB"/>
    <w:rsid w:val="008452BF"/>
    <w:rsid w:val="00845517"/>
    <w:rsid w:val="00845581"/>
    <w:rsid w:val="0084608D"/>
    <w:rsid w:val="00846583"/>
    <w:rsid w:val="00847C37"/>
    <w:rsid w:val="00851DDA"/>
    <w:rsid w:val="008522CA"/>
    <w:rsid w:val="00852D8B"/>
    <w:rsid w:val="00853AEF"/>
    <w:rsid w:val="00860832"/>
    <w:rsid w:val="00860D1B"/>
    <w:rsid w:val="00867C2D"/>
    <w:rsid w:val="00867DEA"/>
    <w:rsid w:val="00874EBD"/>
    <w:rsid w:val="00881949"/>
    <w:rsid w:val="00881AF4"/>
    <w:rsid w:val="008829A2"/>
    <w:rsid w:val="00882AB1"/>
    <w:rsid w:val="00886816"/>
    <w:rsid w:val="00890B8B"/>
    <w:rsid w:val="00895030"/>
    <w:rsid w:val="008A142E"/>
    <w:rsid w:val="008A16BC"/>
    <w:rsid w:val="008A341F"/>
    <w:rsid w:val="008A3EEC"/>
    <w:rsid w:val="008A48FD"/>
    <w:rsid w:val="008A6278"/>
    <w:rsid w:val="008A7D34"/>
    <w:rsid w:val="008B5A42"/>
    <w:rsid w:val="008B6CD3"/>
    <w:rsid w:val="008C25D0"/>
    <w:rsid w:val="008C60EF"/>
    <w:rsid w:val="008D09E1"/>
    <w:rsid w:val="008D2987"/>
    <w:rsid w:val="008D450C"/>
    <w:rsid w:val="008D4771"/>
    <w:rsid w:val="008D50C1"/>
    <w:rsid w:val="008E4623"/>
    <w:rsid w:val="008F0E1B"/>
    <w:rsid w:val="008F3999"/>
    <w:rsid w:val="00900995"/>
    <w:rsid w:val="009025B1"/>
    <w:rsid w:val="00903677"/>
    <w:rsid w:val="0090508D"/>
    <w:rsid w:val="009054DD"/>
    <w:rsid w:val="009079D9"/>
    <w:rsid w:val="00911381"/>
    <w:rsid w:val="0091330D"/>
    <w:rsid w:val="00914223"/>
    <w:rsid w:val="00920FEA"/>
    <w:rsid w:val="009214F9"/>
    <w:rsid w:val="00922864"/>
    <w:rsid w:val="0092469C"/>
    <w:rsid w:val="00930A93"/>
    <w:rsid w:val="00930C7F"/>
    <w:rsid w:val="00930DC4"/>
    <w:rsid w:val="00930E84"/>
    <w:rsid w:val="00940AA0"/>
    <w:rsid w:val="00946B25"/>
    <w:rsid w:val="009504E5"/>
    <w:rsid w:val="00950DBA"/>
    <w:rsid w:val="00951537"/>
    <w:rsid w:val="0095515C"/>
    <w:rsid w:val="0095607D"/>
    <w:rsid w:val="00961F94"/>
    <w:rsid w:val="00971CE3"/>
    <w:rsid w:val="00971E7D"/>
    <w:rsid w:val="00972839"/>
    <w:rsid w:val="00975706"/>
    <w:rsid w:val="00976AF0"/>
    <w:rsid w:val="00982C9E"/>
    <w:rsid w:val="0098319F"/>
    <w:rsid w:val="009917C0"/>
    <w:rsid w:val="0099365B"/>
    <w:rsid w:val="00996C0A"/>
    <w:rsid w:val="00997EE9"/>
    <w:rsid w:val="009A24B4"/>
    <w:rsid w:val="009A3A37"/>
    <w:rsid w:val="009A45FC"/>
    <w:rsid w:val="009A4D3E"/>
    <w:rsid w:val="009A5553"/>
    <w:rsid w:val="009A7D16"/>
    <w:rsid w:val="009B3411"/>
    <w:rsid w:val="009B54CD"/>
    <w:rsid w:val="009C4616"/>
    <w:rsid w:val="009C4FEF"/>
    <w:rsid w:val="009C7740"/>
    <w:rsid w:val="009D2C8F"/>
    <w:rsid w:val="009D3E5C"/>
    <w:rsid w:val="009D7D6F"/>
    <w:rsid w:val="009E318C"/>
    <w:rsid w:val="009E58B5"/>
    <w:rsid w:val="009F06A3"/>
    <w:rsid w:val="009F20F0"/>
    <w:rsid w:val="00A02FE3"/>
    <w:rsid w:val="00A03027"/>
    <w:rsid w:val="00A0402D"/>
    <w:rsid w:val="00A0514F"/>
    <w:rsid w:val="00A079C2"/>
    <w:rsid w:val="00A10B3C"/>
    <w:rsid w:val="00A247D8"/>
    <w:rsid w:val="00A301D9"/>
    <w:rsid w:val="00A36253"/>
    <w:rsid w:val="00A36E26"/>
    <w:rsid w:val="00A37D4B"/>
    <w:rsid w:val="00A46458"/>
    <w:rsid w:val="00A55C78"/>
    <w:rsid w:val="00A57DED"/>
    <w:rsid w:val="00A61042"/>
    <w:rsid w:val="00A611DC"/>
    <w:rsid w:val="00A62943"/>
    <w:rsid w:val="00A8053D"/>
    <w:rsid w:val="00A81248"/>
    <w:rsid w:val="00A8240B"/>
    <w:rsid w:val="00A83A0C"/>
    <w:rsid w:val="00A84912"/>
    <w:rsid w:val="00A8707A"/>
    <w:rsid w:val="00A8717C"/>
    <w:rsid w:val="00A90D69"/>
    <w:rsid w:val="00A95479"/>
    <w:rsid w:val="00A956A9"/>
    <w:rsid w:val="00A96FE4"/>
    <w:rsid w:val="00A976F8"/>
    <w:rsid w:val="00A97D78"/>
    <w:rsid w:val="00AA16A9"/>
    <w:rsid w:val="00AA41AD"/>
    <w:rsid w:val="00AA523E"/>
    <w:rsid w:val="00AA6932"/>
    <w:rsid w:val="00AB0CA1"/>
    <w:rsid w:val="00AB1F15"/>
    <w:rsid w:val="00AB791A"/>
    <w:rsid w:val="00AD0222"/>
    <w:rsid w:val="00AD2C16"/>
    <w:rsid w:val="00AD4128"/>
    <w:rsid w:val="00AD4E4A"/>
    <w:rsid w:val="00AD56E2"/>
    <w:rsid w:val="00AE2C8B"/>
    <w:rsid w:val="00AE4C12"/>
    <w:rsid w:val="00AE6610"/>
    <w:rsid w:val="00AE742F"/>
    <w:rsid w:val="00AF415B"/>
    <w:rsid w:val="00AF6CC7"/>
    <w:rsid w:val="00B014BF"/>
    <w:rsid w:val="00B03A7C"/>
    <w:rsid w:val="00B03B1B"/>
    <w:rsid w:val="00B1006E"/>
    <w:rsid w:val="00B10D91"/>
    <w:rsid w:val="00B12776"/>
    <w:rsid w:val="00B1431B"/>
    <w:rsid w:val="00B147E1"/>
    <w:rsid w:val="00B158F5"/>
    <w:rsid w:val="00B2341A"/>
    <w:rsid w:val="00B23F2B"/>
    <w:rsid w:val="00B269C6"/>
    <w:rsid w:val="00B3182A"/>
    <w:rsid w:val="00B367F5"/>
    <w:rsid w:val="00B46F5D"/>
    <w:rsid w:val="00B50923"/>
    <w:rsid w:val="00B5135B"/>
    <w:rsid w:val="00B53548"/>
    <w:rsid w:val="00B63F64"/>
    <w:rsid w:val="00B64C1E"/>
    <w:rsid w:val="00B64D1E"/>
    <w:rsid w:val="00B701DB"/>
    <w:rsid w:val="00B72233"/>
    <w:rsid w:val="00B77BFE"/>
    <w:rsid w:val="00B81829"/>
    <w:rsid w:val="00B93105"/>
    <w:rsid w:val="00B97EA3"/>
    <w:rsid w:val="00BA19E0"/>
    <w:rsid w:val="00BA2D9A"/>
    <w:rsid w:val="00BA3ACA"/>
    <w:rsid w:val="00BA5FE3"/>
    <w:rsid w:val="00BA6560"/>
    <w:rsid w:val="00BB1A07"/>
    <w:rsid w:val="00BB358D"/>
    <w:rsid w:val="00BB5E75"/>
    <w:rsid w:val="00BD07C5"/>
    <w:rsid w:val="00BD33E6"/>
    <w:rsid w:val="00BD3CBD"/>
    <w:rsid w:val="00BD3D55"/>
    <w:rsid w:val="00BD7BF9"/>
    <w:rsid w:val="00BE2A3A"/>
    <w:rsid w:val="00BE77A8"/>
    <w:rsid w:val="00BE7EEE"/>
    <w:rsid w:val="00BF2603"/>
    <w:rsid w:val="00BF29F1"/>
    <w:rsid w:val="00BF4F9A"/>
    <w:rsid w:val="00BF6CF9"/>
    <w:rsid w:val="00C01DE7"/>
    <w:rsid w:val="00C02274"/>
    <w:rsid w:val="00C0729D"/>
    <w:rsid w:val="00C078B0"/>
    <w:rsid w:val="00C20CEB"/>
    <w:rsid w:val="00C20F54"/>
    <w:rsid w:val="00C2128B"/>
    <w:rsid w:val="00C240AE"/>
    <w:rsid w:val="00C316F8"/>
    <w:rsid w:val="00C374EF"/>
    <w:rsid w:val="00C43A37"/>
    <w:rsid w:val="00C46499"/>
    <w:rsid w:val="00C5016D"/>
    <w:rsid w:val="00C5113B"/>
    <w:rsid w:val="00C53106"/>
    <w:rsid w:val="00C5548E"/>
    <w:rsid w:val="00C6165E"/>
    <w:rsid w:val="00C64638"/>
    <w:rsid w:val="00C67643"/>
    <w:rsid w:val="00C71947"/>
    <w:rsid w:val="00C71FAD"/>
    <w:rsid w:val="00C744F3"/>
    <w:rsid w:val="00C8603C"/>
    <w:rsid w:val="00C91AB9"/>
    <w:rsid w:val="00C92460"/>
    <w:rsid w:val="00C953DA"/>
    <w:rsid w:val="00C961A7"/>
    <w:rsid w:val="00C9735D"/>
    <w:rsid w:val="00CA28B3"/>
    <w:rsid w:val="00CA422C"/>
    <w:rsid w:val="00CA45E7"/>
    <w:rsid w:val="00CA63CC"/>
    <w:rsid w:val="00CC0EE7"/>
    <w:rsid w:val="00CC3B7D"/>
    <w:rsid w:val="00CD0F86"/>
    <w:rsid w:val="00CD5D7B"/>
    <w:rsid w:val="00CD761C"/>
    <w:rsid w:val="00CE00B7"/>
    <w:rsid w:val="00CE09D4"/>
    <w:rsid w:val="00CE1556"/>
    <w:rsid w:val="00CE15F3"/>
    <w:rsid w:val="00CE6E43"/>
    <w:rsid w:val="00CF07F8"/>
    <w:rsid w:val="00CF1799"/>
    <w:rsid w:val="00CF2010"/>
    <w:rsid w:val="00CF484D"/>
    <w:rsid w:val="00CF68C9"/>
    <w:rsid w:val="00D0757E"/>
    <w:rsid w:val="00D07A71"/>
    <w:rsid w:val="00D10AE4"/>
    <w:rsid w:val="00D11C5E"/>
    <w:rsid w:val="00D141B4"/>
    <w:rsid w:val="00D1690A"/>
    <w:rsid w:val="00D16E51"/>
    <w:rsid w:val="00D172A9"/>
    <w:rsid w:val="00D23190"/>
    <w:rsid w:val="00D2456E"/>
    <w:rsid w:val="00D26EAA"/>
    <w:rsid w:val="00D33436"/>
    <w:rsid w:val="00D33B0D"/>
    <w:rsid w:val="00D407B1"/>
    <w:rsid w:val="00D41C8E"/>
    <w:rsid w:val="00D42579"/>
    <w:rsid w:val="00D448DB"/>
    <w:rsid w:val="00D44D78"/>
    <w:rsid w:val="00D44D81"/>
    <w:rsid w:val="00D458B2"/>
    <w:rsid w:val="00D5146F"/>
    <w:rsid w:val="00D54178"/>
    <w:rsid w:val="00D542F7"/>
    <w:rsid w:val="00D54AEC"/>
    <w:rsid w:val="00D56067"/>
    <w:rsid w:val="00D56748"/>
    <w:rsid w:val="00D568EF"/>
    <w:rsid w:val="00D56C54"/>
    <w:rsid w:val="00D61963"/>
    <w:rsid w:val="00D628FF"/>
    <w:rsid w:val="00D62996"/>
    <w:rsid w:val="00D62E23"/>
    <w:rsid w:val="00D632C4"/>
    <w:rsid w:val="00D651C5"/>
    <w:rsid w:val="00D66BF8"/>
    <w:rsid w:val="00D67914"/>
    <w:rsid w:val="00D770B8"/>
    <w:rsid w:val="00D816D5"/>
    <w:rsid w:val="00D87766"/>
    <w:rsid w:val="00D87B3D"/>
    <w:rsid w:val="00D87FB2"/>
    <w:rsid w:val="00D94C80"/>
    <w:rsid w:val="00D96995"/>
    <w:rsid w:val="00D96B0C"/>
    <w:rsid w:val="00DA2FFC"/>
    <w:rsid w:val="00DA3A6C"/>
    <w:rsid w:val="00DA4214"/>
    <w:rsid w:val="00DA71F5"/>
    <w:rsid w:val="00DB1EB6"/>
    <w:rsid w:val="00DB5D83"/>
    <w:rsid w:val="00DC35B9"/>
    <w:rsid w:val="00DC7097"/>
    <w:rsid w:val="00DD293B"/>
    <w:rsid w:val="00DD3107"/>
    <w:rsid w:val="00DD4A92"/>
    <w:rsid w:val="00DD6A88"/>
    <w:rsid w:val="00DE35CE"/>
    <w:rsid w:val="00DE4B43"/>
    <w:rsid w:val="00DE4E85"/>
    <w:rsid w:val="00DE7D78"/>
    <w:rsid w:val="00DF0438"/>
    <w:rsid w:val="00DF6F69"/>
    <w:rsid w:val="00E02DE4"/>
    <w:rsid w:val="00E05ACF"/>
    <w:rsid w:val="00E0651F"/>
    <w:rsid w:val="00E1127D"/>
    <w:rsid w:val="00E13535"/>
    <w:rsid w:val="00E140ED"/>
    <w:rsid w:val="00E1479A"/>
    <w:rsid w:val="00E17CDC"/>
    <w:rsid w:val="00E24B4A"/>
    <w:rsid w:val="00E27089"/>
    <w:rsid w:val="00E340EA"/>
    <w:rsid w:val="00E53121"/>
    <w:rsid w:val="00E5314F"/>
    <w:rsid w:val="00E53F33"/>
    <w:rsid w:val="00E5674B"/>
    <w:rsid w:val="00E602E2"/>
    <w:rsid w:val="00E63E8E"/>
    <w:rsid w:val="00E64D9A"/>
    <w:rsid w:val="00E6503B"/>
    <w:rsid w:val="00E66482"/>
    <w:rsid w:val="00E72941"/>
    <w:rsid w:val="00E761D2"/>
    <w:rsid w:val="00E76667"/>
    <w:rsid w:val="00E77379"/>
    <w:rsid w:val="00E81298"/>
    <w:rsid w:val="00E821C6"/>
    <w:rsid w:val="00E82214"/>
    <w:rsid w:val="00E8338E"/>
    <w:rsid w:val="00E84962"/>
    <w:rsid w:val="00E86C9E"/>
    <w:rsid w:val="00E8776F"/>
    <w:rsid w:val="00E91EF9"/>
    <w:rsid w:val="00E929E1"/>
    <w:rsid w:val="00E93C35"/>
    <w:rsid w:val="00E96878"/>
    <w:rsid w:val="00EA3A56"/>
    <w:rsid w:val="00EA3ABF"/>
    <w:rsid w:val="00EA4003"/>
    <w:rsid w:val="00EA70B4"/>
    <w:rsid w:val="00EB41B8"/>
    <w:rsid w:val="00EC1C6D"/>
    <w:rsid w:val="00EC3C5E"/>
    <w:rsid w:val="00ED16DA"/>
    <w:rsid w:val="00ED22A4"/>
    <w:rsid w:val="00ED2738"/>
    <w:rsid w:val="00EE020E"/>
    <w:rsid w:val="00EE2A3C"/>
    <w:rsid w:val="00EE2EFE"/>
    <w:rsid w:val="00EF072E"/>
    <w:rsid w:val="00EF5450"/>
    <w:rsid w:val="00F01E6C"/>
    <w:rsid w:val="00F10D9E"/>
    <w:rsid w:val="00F141AA"/>
    <w:rsid w:val="00F151D6"/>
    <w:rsid w:val="00F22BDF"/>
    <w:rsid w:val="00F3143B"/>
    <w:rsid w:val="00F35F12"/>
    <w:rsid w:val="00F360B9"/>
    <w:rsid w:val="00F3697F"/>
    <w:rsid w:val="00F3741E"/>
    <w:rsid w:val="00F4073F"/>
    <w:rsid w:val="00F40CA5"/>
    <w:rsid w:val="00F427E0"/>
    <w:rsid w:val="00F473E6"/>
    <w:rsid w:val="00F53720"/>
    <w:rsid w:val="00F577B3"/>
    <w:rsid w:val="00F61156"/>
    <w:rsid w:val="00F625FC"/>
    <w:rsid w:val="00F64C07"/>
    <w:rsid w:val="00F64CF9"/>
    <w:rsid w:val="00F656BC"/>
    <w:rsid w:val="00F71986"/>
    <w:rsid w:val="00F7288B"/>
    <w:rsid w:val="00F72EDD"/>
    <w:rsid w:val="00F836CE"/>
    <w:rsid w:val="00F843F8"/>
    <w:rsid w:val="00F85E83"/>
    <w:rsid w:val="00F87573"/>
    <w:rsid w:val="00F90586"/>
    <w:rsid w:val="00F90BFD"/>
    <w:rsid w:val="00F92223"/>
    <w:rsid w:val="00F946FF"/>
    <w:rsid w:val="00FA358F"/>
    <w:rsid w:val="00FA424F"/>
    <w:rsid w:val="00FA5E8D"/>
    <w:rsid w:val="00FA6E89"/>
    <w:rsid w:val="00FB2020"/>
    <w:rsid w:val="00FB5868"/>
    <w:rsid w:val="00FB5F17"/>
    <w:rsid w:val="00FC10B5"/>
    <w:rsid w:val="00FC42A4"/>
    <w:rsid w:val="00FC5D51"/>
    <w:rsid w:val="00FD211A"/>
    <w:rsid w:val="00FD2760"/>
    <w:rsid w:val="00FD370F"/>
    <w:rsid w:val="00FE03EA"/>
    <w:rsid w:val="00FE2DFF"/>
    <w:rsid w:val="00FE39F5"/>
    <w:rsid w:val="00FE3EDE"/>
    <w:rsid w:val="00FE5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A94A0"/>
  <w15:docId w15:val="{BE2BCCAD-CB1A-4AD4-8AA7-5D8876BD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51" w:lineRule="auto"/>
      <w:ind w:left="355"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6E142C"/>
    <w:pPr>
      <w:keepNext/>
      <w:keepLines/>
      <w:spacing w:before="60" w:after="0" w:line="252" w:lineRule="auto"/>
      <w:ind w:left="14" w:hanging="14"/>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0"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E142C"/>
    <w:pPr>
      <w:spacing w:line="252" w:lineRule="auto"/>
      <w:ind w:left="144" w:hanging="144"/>
      <w:contextualSpacing/>
    </w:pPr>
  </w:style>
  <w:style w:type="paragraph" w:styleId="Header">
    <w:name w:val="header"/>
    <w:basedOn w:val="Normal"/>
    <w:link w:val="HeaderChar"/>
    <w:uiPriority w:val="99"/>
    <w:unhideWhenUsed/>
    <w:rsid w:val="00040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32A"/>
    <w:rPr>
      <w:rFonts w:ascii="Calibri" w:eastAsia="Calibri" w:hAnsi="Calibri" w:cs="Calibri"/>
      <w:color w:val="000000"/>
    </w:rPr>
  </w:style>
  <w:style w:type="paragraph" w:styleId="Title">
    <w:name w:val="Title"/>
    <w:basedOn w:val="Normal"/>
    <w:next w:val="Normal"/>
    <w:link w:val="TitleChar"/>
    <w:uiPriority w:val="10"/>
    <w:qFormat/>
    <w:rsid w:val="002D2AE6"/>
    <w:pPr>
      <w:spacing w:before="240" w:after="60" w:line="240" w:lineRule="auto"/>
      <w:ind w:left="0" w:firstLine="0"/>
      <w:jc w:val="center"/>
      <w:outlineLvl w:val="0"/>
    </w:pPr>
    <w:rPr>
      <w:rFonts w:asciiTheme="majorHAnsi" w:eastAsiaTheme="majorEastAsia" w:hAnsiTheme="majorHAnsi" w:cstheme="majorBidi"/>
      <w:b/>
      <w:bCs/>
      <w:caps/>
      <w:color w:val="auto"/>
      <w:kern w:val="28"/>
      <w:sz w:val="32"/>
      <w:szCs w:val="32"/>
    </w:rPr>
  </w:style>
  <w:style w:type="character" w:customStyle="1" w:styleId="TitleChar">
    <w:name w:val="Title Char"/>
    <w:basedOn w:val="DefaultParagraphFont"/>
    <w:link w:val="Title"/>
    <w:uiPriority w:val="10"/>
    <w:rsid w:val="002D2AE6"/>
    <w:rPr>
      <w:rFonts w:asciiTheme="majorHAnsi" w:eastAsiaTheme="majorEastAsia" w:hAnsiTheme="majorHAnsi" w:cstheme="majorBidi"/>
      <w:b/>
      <w:bCs/>
      <w:caps/>
      <w:kern w:val="28"/>
      <w:sz w:val="32"/>
      <w:szCs w:val="32"/>
    </w:rPr>
  </w:style>
  <w:style w:type="table" w:styleId="TableGrid0">
    <w:name w:val="Table Grid"/>
    <w:basedOn w:val="TableNormal"/>
    <w:uiPriority w:val="59"/>
    <w:rsid w:val="002D2AE6"/>
    <w:pPr>
      <w:spacing w:after="0" w:line="240" w:lineRule="auto"/>
    </w:pPr>
    <w:rPr>
      <w:rFonts w:eastAsiaTheme="minorHAns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6945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1A6C2F"/>
    <w:pPr>
      <w:spacing w:after="120" w:line="240" w:lineRule="auto"/>
      <w:ind w:left="360" w:hanging="14"/>
    </w:pPr>
    <w:rPr>
      <w:sz w:val="20"/>
      <w:szCs w:val="20"/>
    </w:rPr>
  </w:style>
  <w:style w:type="character" w:customStyle="1" w:styleId="FootnoteTextChar">
    <w:name w:val="Footnote Text Char"/>
    <w:basedOn w:val="DefaultParagraphFont"/>
    <w:link w:val="FootnoteText"/>
    <w:uiPriority w:val="99"/>
    <w:semiHidden/>
    <w:rsid w:val="001A6C2F"/>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694552"/>
    <w:rPr>
      <w:vertAlign w:val="superscript"/>
    </w:rPr>
  </w:style>
  <w:style w:type="character" w:customStyle="1" w:styleId="Heading1Char">
    <w:name w:val="Heading 1 Char"/>
    <w:basedOn w:val="DefaultParagraphFont"/>
    <w:link w:val="Heading1"/>
    <w:uiPriority w:val="9"/>
    <w:rsid w:val="006E142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C7740"/>
    <w:rPr>
      <w:color w:val="0563C1" w:themeColor="hyperlink"/>
      <w:u w:val="single"/>
    </w:rPr>
  </w:style>
  <w:style w:type="paragraph" w:styleId="Quote">
    <w:name w:val="Quote"/>
    <w:basedOn w:val="Normal"/>
    <w:next w:val="Normal"/>
    <w:link w:val="QuoteChar"/>
    <w:uiPriority w:val="29"/>
    <w:qFormat/>
    <w:rsid w:val="005F6F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F6FF7"/>
    <w:rPr>
      <w:rFonts w:ascii="Calibri" w:eastAsia="Calibri" w:hAnsi="Calibri" w:cs="Calibri"/>
      <w:i/>
      <w:iCs/>
      <w:color w:val="404040" w:themeColor="text1" w:themeTint="BF"/>
    </w:rPr>
  </w:style>
  <w:style w:type="paragraph" w:styleId="Footer">
    <w:name w:val="footer"/>
    <w:basedOn w:val="Normal"/>
    <w:link w:val="FooterChar"/>
    <w:uiPriority w:val="99"/>
    <w:semiHidden/>
    <w:unhideWhenUsed/>
    <w:rsid w:val="001764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649A"/>
    <w:rPr>
      <w:rFonts w:ascii="Calibri" w:eastAsia="Calibri" w:hAnsi="Calibri" w:cs="Calibri"/>
      <w:color w:val="000000"/>
    </w:rPr>
  </w:style>
  <w:style w:type="paragraph" w:styleId="BalloonText">
    <w:name w:val="Balloon Text"/>
    <w:basedOn w:val="Normal"/>
    <w:link w:val="BalloonTextChar"/>
    <w:uiPriority w:val="99"/>
    <w:semiHidden/>
    <w:unhideWhenUsed/>
    <w:rsid w:val="00B77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BFE"/>
    <w:rPr>
      <w:rFonts w:ascii="Segoe UI" w:eastAsia="Calibri" w:hAnsi="Segoe UI" w:cs="Segoe UI"/>
      <w:color w:val="000000"/>
      <w:sz w:val="18"/>
      <w:szCs w:val="18"/>
    </w:rPr>
  </w:style>
  <w:style w:type="paragraph" w:styleId="Caption">
    <w:name w:val="caption"/>
    <w:basedOn w:val="Normal"/>
    <w:next w:val="Normal"/>
    <w:uiPriority w:val="35"/>
    <w:unhideWhenUsed/>
    <w:qFormat/>
    <w:rsid w:val="0066619D"/>
    <w:pPr>
      <w:spacing w:after="200" w:line="240" w:lineRule="auto"/>
    </w:pPr>
    <w:rPr>
      <w:i/>
      <w:iCs/>
      <w:color w:val="44546A" w:themeColor="text2"/>
      <w:sz w:val="18"/>
      <w:szCs w:val="18"/>
    </w:rPr>
  </w:style>
  <w:style w:type="paragraph" w:styleId="Revision">
    <w:name w:val="Revision"/>
    <w:hidden/>
    <w:uiPriority w:val="99"/>
    <w:semiHidden/>
    <w:rsid w:val="00847C37"/>
    <w:pPr>
      <w:spacing w:after="0" w:line="240" w:lineRule="auto"/>
    </w:pPr>
    <w:rPr>
      <w:rFonts w:ascii="Calibri" w:eastAsia="Calibri" w:hAnsi="Calibri" w:cs="Calibri"/>
      <w:color w:val="000000"/>
    </w:rPr>
  </w:style>
  <w:style w:type="character" w:customStyle="1" w:styleId="Heading2Char">
    <w:name w:val="Heading 2 Char"/>
    <w:basedOn w:val="DefaultParagraphFont"/>
    <w:link w:val="Heading2"/>
    <w:uiPriority w:val="9"/>
    <w:rsid w:val="00E140ED"/>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FD211A"/>
    <w:rPr>
      <w:color w:val="954F72" w:themeColor="followedHyperlink"/>
      <w:u w:val="single"/>
    </w:rPr>
  </w:style>
  <w:style w:type="character" w:styleId="UnresolvedMention">
    <w:name w:val="Unresolved Mention"/>
    <w:basedOn w:val="DefaultParagraphFont"/>
    <w:uiPriority w:val="99"/>
    <w:semiHidden/>
    <w:unhideWhenUsed/>
    <w:rsid w:val="00A62943"/>
    <w:rPr>
      <w:color w:val="605E5C"/>
      <w:shd w:val="clear" w:color="auto" w:fill="E1DFDD"/>
    </w:rPr>
  </w:style>
  <w:style w:type="character" w:styleId="CommentReference">
    <w:name w:val="annotation reference"/>
    <w:basedOn w:val="DefaultParagraphFont"/>
    <w:uiPriority w:val="99"/>
    <w:semiHidden/>
    <w:unhideWhenUsed/>
    <w:rsid w:val="004A4EB2"/>
    <w:rPr>
      <w:sz w:val="16"/>
      <w:szCs w:val="16"/>
    </w:rPr>
  </w:style>
  <w:style w:type="paragraph" w:styleId="CommentText">
    <w:name w:val="annotation text"/>
    <w:basedOn w:val="Normal"/>
    <w:link w:val="CommentTextChar"/>
    <w:uiPriority w:val="99"/>
    <w:semiHidden/>
    <w:unhideWhenUsed/>
    <w:rsid w:val="004A4EB2"/>
    <w:pPr>
      <w:spacing w:line="240" w:lineRule="auto"/>
    </w:pPr>
    <w:rPr>
      <w:sz w:val="20"/>
      <w:szCs w:val="20"/>
    </w:rPr>
  </w:style>
  <w:style w:type="character" w:customStyle="1" w:styleId="CommentTextChar">
    <w:name w:val="Comment Text Char"/>
    <w:basedOn w:val="DefaultParagraphFont"/>
    <w:link w:val="CommentText"/>
    <w:uiPriority w:val="99"/>
    <w:semiHidden/>
    <w:rsid w:val="004A4EB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A4EB2"/>
    <w:rPr>
      <w:b/>
      <w:bCs/>
    </w:rPr>
  </w:style>
  <w:style w:type="character" w:customStyle="1" w:styleId="CommentSubjectChar">
    <w:name w:val="Comment Subject Char"/>
    <w:basedOn w:val="CommentTextChar"/>
    <w:link w:val="CommentSubject"/>
    <w:uiPriority w:val="99"/>
    <w:semiHidden/>
    <w:rsid w:val="004A4EB2"/>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00158">
      <w:bodyDiv w:val="1"/>
      <w:marLeft w:val="0"/>
      <w:marRight w:val="0"/>
      <w:marTop w:val="0"/>
      <w:marBottom w:val="0"/>
      <w:divBdr>
        <w:top w:val="none" w:sz="0" w:space="0" w:color="auto"/>
        <w:left w:val="none" w:sz="0" w:space="0" w:color="auto"/>
        <w:bottom w:val="none" w:sz="0" w:space="0" w:color="auto"/>
        <w:right w:val="none" w:sz="0" w:space="0" w:color="auto"/>
      </w:divBdr>
    </w:div>
    <w:div w:id="1161241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agrawal.myweb.usf.edu/dis/" TargetMode="External"/><Relationship Id="rId18" Type="http://schemas.openxmlformats.org/officeDocument/2006/relationships/hyperlink" Target="https://twitter.com/siddharthm83/status/1447220066043318285?s=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marterwaytolearn.com/index.html" TargetMode="External"/><Relationship Id="rId17" Type="http://schemas.openxmlformats.org/officeDocument/2006/relationships/hyperlink" Target="https://www.usf.edu/provost/faculty/core-syllabus-policy-statements.aspx"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algorithmics.lsi.upc.edu/docs/Dasgupta-Papadimitriou-Vazirani.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book/10.1007/978-1-4842-7147-6"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ebookcentral.proquest.com/lib/usf/detail.action?docID=806527&amp;pq-origsite=prim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nk.springer.com/book/10.1007/978-1-4842-7957-1" TargetMode="External"/><Relationship Id="rId14" Type="http://schemas.openxmlformats.org/officeDocument/2006/relationships/hyperlink" Target="https://github.com/ISM6225" TargetMode="External"/><Relationship Id="rId22" Type="http://schemas.openxmlformats.org/officeDocument/2006/relationships/header" Target="header1.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Course Modules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Module Objectives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2-1B8B-9D4F-A453-E315F94AD9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B8B-9D4F-A453-E315F94AD9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1-1B8B-9D4F-A453-E315F94AD9F5}"/>
              </c:ext>
            </c:extLst>
          </c:dPt>
          <c:dLbls>
            <c:dLbl>
              <c:idx val="0"/>
              <c:layout>
                <c:manualLayout>
                  <c:x val="-0.1072318824730242"/>
                  <c:y val="0.15718503937007872"/>
                </c:manualLayout>
              </c:layout>
              <c:tx>
                <c:rich>
                  <a:bodyPr/>
                  <a:lstStyle/>
                  <a:p>
                    <a:r>
                      <a:rPr lang="en-US"/>
                      <a:t>M1</a:t>
                    </a:r>
                    <a:r>
                      <a:rPr lang="en-US" baseline="0"/>
                      <a:t> - Systems Architecture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1B8B-9D4F-A453-E315F94AD9F5}"/>
                </c:ext>
              </c:extLst>
            </c:dLbl>
            <c:dLbl>
              <c:idx val="1"/>
              <c:layout>
                <c:manualLayout>
                  <c:x val="-0.10047945829687964"/>
                  <c:y val="-0.20319381952255969"/>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a:t>M2 - Technical</a:t>
                    </a:r>
                    <a:r>
                      <a:rPr lang="en-US" baseline="0"/>
                      <a:t> Job interview awareness</a:t>
                    </a:r>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7693296150481189"/>
                      <c:h val="0.15861111111111109"/>
                    </c:manualLayout>
                  </c15:layout>
                  <c15:showDataLabelsRange val="0"/>
                </c:ext>
                <c:ext xmlns:c16="http://schemas.microsoft.com/office/drawing/2014/chart" uri="{C3380CC4-5D6E-409C-BE32-E72D297353CC}">
                  <c16:uniqueId val="{00000003-1B8B-9D4F-A453-E315F94AD9F5}"/>
                </c:ext>
              </c:extLst>
            </c:dLbl>
            <c:dLbl>
              <c:idx val="2"/>
              <c:layout>
                <c:manualLayout>
                  <c:x val="0.12163805045202679"/>
                  <c:y val="8.1412323459567559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a:t>M3</a:t>
                    </a:r>
                    <a:r>
                      <a:rPr lang="en-US" baseline="0"/>
                      <a:t> - Job Operations</a:t>
                    </a:r>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1609962817147856"/>
                      <c:h val="0.15073428321459817"/>
                    </c:manualLayout>
                  </c15:layout>
                  <c15:showDataLabelsRange val="0"/>
                </c:ext>
                <c:ext xmlns:c16="http://schemas.microsoft.com/office/drawing/2014/chart" uri="{C3380CC4-5D6E-409C-BE32-E72D297353CC}">
                  <c16:uniqueId val="{00000001-1B8B-9D4F-A453-E315F94AD9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Sheet1!$A$2:$A$4</c:f>
              <c:strCache>
                <c:ptCount val="3"/>
                <c:pt idx="0">
                  <c:v>Module 1: OSI Model</c:v>
                </c:pt>
                <c:pt idx="1">
                  <c:v>Module 2: Programming Introduction and Problem Solving</c:v>
                </c:pt>
                <c:pt idx="2">
                  <c:v>Module 3: Full Stack Development using MVC</c:v>
                </c:pt>
              </c:strCache>
            </c:strRef>
          </c:cat>
          <c:val>
            <c:numRef>
              <c:f>Sheet1!$B$2:$B$4</c:f>
              <c:numCache>
                <c:formatCode>General</c:formatCode>
                <c:ptCount val="3"/>
                <c:pt idx="0">
                  <c:v>2</c:v>
                </c:pt>
                <c:pt idx="1">
                  <c:v>3</c:v>
                </c:pt>
                <c:pt idx="2">
                  <c:v>3</c:v>
                </c:pt>
              </c:numCache>
            </c:numRef>
          </c:val>
          <c:extLst>
            <c:ext xmlns:c16="http://schemas.microsoft.com/office/drawing/2014/chart" uri="{C3380CC4-5D6E-409C-BE32-E72D297353CC}">
              <c16:uniqueId val="{00000000-1B8B-9D4F-A453-E315F94AD9F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5C1B3-BA2D-B14D-B7C5-7A16F758E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ISM6328-Agrawal-8-Weeks.docx</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ISM6328-Agrawal-8-Weeks.docx</dc:title>
  <dc:subject/>
  <dc:creator>Patrick</dc:creator>
  <cp:keywords/>
  <cp:lastModifiedBy>Manish Agrawal</cp:lastModifiedBy>
  <cp:revision>46</cp:revision>
  <cp:lastPrinted>2019-01-04T15:56:00Z</cp:lastPrinted>
  <dcterms:created xsi:type="dcterms:W3CDTF">2023-08-09T22:30:00Z</dcterms:created>
  <dcterms:modified xsi:type="dcterms:W3CDTF">2023-08-11T20:35:00Z</dcterms:modified>
</cp:coreProperties>
</file>